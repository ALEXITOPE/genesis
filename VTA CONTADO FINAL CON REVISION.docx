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292EA6" w:rsidRDefault="0023176C" w:rsidP="00292EA6">
      <w:pPr>
        <w:widowControl w:val="0"/>
        <w:tabs>
          <w:tab w:val="right" w:leader="hyphen" w:pos="8811"/>
        </w:tabs>
        <w:spacing w:line="440" w:lineRule="exact"/>
        <w:jc w:val="center"/>
        <w:rPr>
          <w:rFonts w:ascii="Arial" w:hAnsi="Arial" w:cs="Arial"/>
          <w:b/>
          <w:iCs/>
          <w:spacing w:val="6"/>
          <w:sz w:val="24"/>
          <w:szCs w:val="24"/>
        </w:rPr>
      </w:pPr>
      <w:r w:rsidRPr="00292EA6">
        <w:rPr>
          <w:rFonts w:ascii="Arial" w:hAnsi="Arial" w:cs="Arial"/>
          <w:b/>
          <w:iCs/>
          <w:spacing w:val="6"/>
          <w:sz w:val="24"/>
          <w:szCs w:val="24"/>
        </w:rPr>
        <w:t>REPÚBLICA DE COLOMBIA</w:t>
      </w:r>
    </w:p>
    <w:p w14:paraId="2EC390FA" w14:textId="77777777" w:rsidR="0023176C" w:rsidRPr="00292EA6" w:rsidRDefault="0023176C" w:rsidP="00292EA6">
      <w:pPr>
        <w:widowControl w:val="0"/>
        <w:tabs>
          <w:tab w:val="right" w:leader="hyphen" w:pos="8811"/>
        </w:tabs>
        <w:spacing w:line="440" w:lineRule="exact"/>
        <w:jc w:val="center"/>
        <w:rPr>
          <w:rFonts w:ascii="Arial" w:hAnsi="Arial" w:cs="Arial"/>
          <w:b/>
          <w:spacing w:val="6"/>
          <w:sz w:val="24"/>
          <w:szCs w:val="24"/>
        </w:rPr>
      </w:pPr>
      <w:r w:rsidRPr="00292EA6">
        <w:rPr>
          <w:rFonts w:ascii="Arial" w:hAnsi="Arial" w:cs="Arial"/>
          <w:b/>
          <w:spacing w:val="6"/>
          <w:sz w:val="24"/>
          <w:szCs w:val="24"/>
        </w:rPr>
        <w:t>NOTARÍA SETENTA Y UNA (71) DE BOGOTÁ D.C.</w:t>
      </w:r>
    </w:p>
    <w:p w14:paraId="1F9D8CE1" w14:textId="77777777"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 xml:space="preserve">ESCRITURA NÚMERO: </w:t>
      </w:r>
    </w:p>
    <w:p w14:paraId="7A326735" w14:textId="446BE0F9"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p>
    <w:p w14:paraId="7AAE436D" w14:textId="77777777"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 xml:space="preserve">DE FECHA: </w:t>
      </w:r>
    </w:p>
    <w:p w14:paraId="0A5DB173" w14:textId="77777777" w:rsidR="0023176C" w:rsidRPr="00292EA6" w:rsidRDefault="0023176C" w:rsidP="00292EA6">
      <w:pPr>
        <w:widowControl w:val="0"/>
        <w:tabs>
          <w:tab w:val="right" w:leader="hyphen" w:pos="8811"/>
        </w:tabs>
        <w:spacing w:line="440" w:lineRule="exact"/>
        <w:jc w:val="both"/>
        <w:rPr>
          <w:rFonts w:ascii="Arial" w:hAnsi="Arial" w:cs="Arial"/>
          <w:b/>
          <w:color w:val="000000"/>
          <w:spacing w:val="6"/>
          <w:sz w:val="24"/>
          <w:szCs w:val="24"/>
        </w:rPr>
      </w:pPr>
    </w:p>
    <w:p w14:paraId="476D3E33" w14:textId="77777777" w:rsidR="0023176C" w:rsidRPr="00292EA6" w:rsidRDefault="00DF4527" w:rsidP="00292EA6">
      <w:pPr>
        <w:widowControl w:val="0"/>
        <w:tabs>
          <w:tab w:val="right" w:leader="hyphen" w:pos="8811"/>
        </w:tabs>
        <w:spacing w:line="440" w:lineRule="exact"/>
        <w:jc w:val="center"/>
        <w:rPr>
          <w:rFonts w:ascii="Arial" w:hAnsi="Arial" w:cs="Arial"/>
          <w:b/>
          <w:spacing w:val="6"/>
          <w:sz w:val="24"/>
          <w:szCs w:val="24"/>
        </w:rPr>
      </w:pPr>
      <w:r w:rsidRPr="00292EA6">
        <w:rPr>
          <w:rFonts w:ascii="Arial" w:hAnsi="Arial" w:cs="Arial"/>
          <w:b/>
          <w:spacing w:val="6"/>
          <w:sz w:val="24"/>
          <w:szCs w:val="24"/>
        </w:rPr>
        <w:t>CLASE(S) DE ACTO(S):</w:t>
      </w:r>
    </w:p>
    <w:p w14:paraId="44F817EC" w14:textId="051FAF9E" w:rsidR="0023176C" w:rsidRPr="00292EA6" w:rsidRDefault="0023176C" w:rsidP="00292EA6">
      <w:pPr>
        <w:pStyle w:val="Textoindependiente2"/>
        <w:widowControl w:val="0"/>
        <w:tabs>
          <w:tab w:val="right" w:leader="hyphen" w:pos="8811"/>
        </w:tabs>
        <w:spacing w:line="440" w:lineRule="exact"/>
        <w:jc w:val="left"/>
        <w:rPr>
          <w:rFonts w:ascii="Arial" w:hAnsi="Arial" w:cs="Arial"/>
          <w:spacing w:val="6"/>
          <w:sz w:val="24"/>
          <w:szCs w:val="24"/>
        </w:rPr>
      </w:pPr>
      <w:r w:rsidRPr="00292EA6">
        <w:rPr>
          <w:rFonts w:ascii="Arial" w:hAnsi="Arial" w:cs="Arial"/>
          <w:spacing w:val="6"/>
          <w:sz w:val="24"/>
          <w:szCs w:val="24"/>
        </w:rPr>
        <w:t>CÓDIGO</w:t>
      </w:r>
      <w:r w:rsidR="00AA1DC1" w:rsidRPr="00292EA6">
        <w:rPr>
          <w:rFonts w:ascii="Arial" w:hAnsi="Arial" w:cs="Arial"/>
          <w:spacing w:val="6"/>
          <w:sz w:val="24"/>
          <w:szCs w:val="24"/>
        </w:rPr>
        <w:t xml:space="preserve">   </w:t>
      </w:r>
      <w:r w:rsidRPr="00292EA6">
        <w:rPr>
          <w:rFonts w:ascii="Arial" w:hAnsi="Arial" w:cs="Arial"/>
          <w:spacing w:val="6"/>
          <w:sz w:val="24"/>
          <w:szCs w:val="24"/>
        </w:rPr>
        <w:t>ESPECIFICACIÓN</w:t>
      </w:r>
      <w:r w:rsidRPr="00292EA6">
        <w:rPr>
          <w:rFonts w:ascii="Arial" w:hAnsi="Arial" w:cs="Arial"/>
          <w:color w:val="FFFFFF"/>
          <w:spacing w:val="6"/>
          <w:sz w:val="24"/>
          <w:szCs w:val="24"/>
        </w:rPr>
        <w:tab/>
      </w:r>
      <w:r w:rsidRPr="00292EA6">
        <w:rPr>
          <w:rFonts w:ascii="Arial" w:hAnsi="Arial" w:cs="Arial"/>
          <w:spacing w:val="6"/>
          <w:sz w:val="24"/>
          <w:szCs w:val="24"/>
        </w:rPr>
        <w:t>VALOR DEL ACTO</w:t>
      </w:r>
    </w:p>
    <w:p w14:paraId="7CBA9A10" w14:textId="0BFB6C62" w:rsidR="0023176C" w:rsidRPr="00292EA6" w:rsidRDefault="0023176C" w:rsidP="00292EA6">
      <w:pPr>
        <w:widowControl w:val="0"/>
        <w:tabs>
          <w:tab w:val="right" w:leader="hyphen" w:pos="8811"/>
        </w:tabs>
        <w:spacing w:line="440" w:lineRule="exact"/>
        <w:jc w:val="both"/>
        <w:rPr>
          <w:rFonts w:ascii="Arial" w:hAnsi="Arial" w:cs="Arial"/>
          <w:b/>
          <w:color w:val="0000FF"/>
          <w:spacing w:val="6"/>
          <w:sz w:val="24"/>
          <w:szCs w:val="24"/>
        </w:rPr>
      </w:pPr>
      <w:r w:rsidRPr="00292EA6">
        <w:rPr>
          <w:rFonts w:ascii="Arial" w:hAnsi="Arial" w:cs="Arial"/>
          <w:b/>
          <w:spacing w:val="6"/>
          <w:sz w:val="24"/>
          <w:szCs w:val="24"/>
        </w:rPr>
        <w:t>0125          COMPRAVENTA</w:t>
      </w:r>
      <w:r w:rsidRPr="00292EA6">
        <w:rPr>
          <w:rFonts w:ascii="Arial" w:hAnsi="Arial" w:cs="Arial"/>
          <w:b/>
          <w:color w:val="FFFFFF"/>
          <w:spacing w:val="6"/>
          <w:sz w:val="24"/>
          <w:szCs w:val="24"/>
        </w:rPr>
        <w:tab/>
      </w:r>
      <w:r w:rsidRPr="00292EA6">
        <w:rPr>
          <w:rFonts w:ascii="Arial" w:hAnsi="Arial" w:cs="Arial"/>
          <w:b/>
          <w:color w:val="0000FF"/>
          <w:spacing w:val="6"/>
          <w:sz w:val="24"/>
          <w:szCs w:val="24"/>
        </w:rPr>
        <w:t>$</w:t>
      </w:r>
      <w:proofErr w:type="spellStart"/>
      <w:r w:rsidRPr="00292EA6">
        <w:rPr>
          <w:rFonts w:ascii="Arial" w:hAnsi="Arial" w:cs="Arial"/>
          <w:b/>
          <w:color w:val="0000FF"/>
          <w:spacing w:val="6"/>
          <w:sz w:val="24"/>
          <w:szCs w:val="24"/>
        </w:rPr>
        <w:t>VALORVENTANo</w:t>
      </w:r>
      <w:proofErr w:type="spellEnd"/>
    </w:p>
    <w:p w14:paraId="67C48EC8" w14:textId="7424D583" w:rsidR="00AA1DC1" w:rsidRPr="00292EA6" w:rsidRDefault="00AA1DC1" w:rsidP="00292EA6">
      <w:pPr>
        <w:widowControl w:val="0"/>
        <w:tabs>
          <w:tab w:val="right" w:leader="hyphen" w:pos="8811"/>
        </w:tabs>
        <w:spacing w:line="440" w:lineRule="exact"/>
        <w:jc w:val="both"/>
        <w:rPr>
          <w:rFonts w:ascii="Arial" w:hAnsi="Arial" w:cs="Arial"/>
          <w:b/>
          <w:color w:val="0000FF"/>
          <w:spacing w:val="6"/>
          <w:sz w:val="24"/>
          <w:szCs w:val="24"/>
          <w:lang w:val="es-CO"/>
        </w:rPr>
      </w:pPr>
      <w:r w:rsidRPr="00292EA6">
        <w:rPr>
          <w:rFonts w:ascii="Arial" w:hAnsi="Arial" w:cs="Arial"/>
          <w:b/>
          <w:spacing w:val="6"/>
          <w:sz w:val="24"/>
          <w:szCs w:val="24"/>
        </w:rPr>
        <w:t>0855          CANCELACIÓN PARCIAL</w:t>
      </w:r>
      <w:r w:rsidRPr="00292EA6">
        <w:rPr>
          <w:rFonts w:ascii="Arial" w:hAnsi="Arial" w:cs="Arial"/>
          <w:b/>
          <w:color w:val="FFFFFF"/>
          <w:spacing w:val="6"/>
          <w:sz w:val="24"/>
          <w:szCs w:val="24"/>
        </w:rPr>
        <w:tab/>
      </w:r>
      <w:r w:rsidRPr="00292EA6">
        <w:rPr>
          <w:rFonts w:ascii="Arial" w:hAnsi="Arial" w:cs="Arial"/>
          <w:b/>
          <w:spacing w:val="6"/>
          <w:sz w:val="24"/>
          <w:szCs w:val="24"/>
        </w:rPr>
        <w:t>$</w:t>
      </w:r>
      <w:proofErr w:type="spellStart"/>
      <w:r w:rsidRPr="00292EA6">
        <w:rPr>
          <w:rFonts w:ascii="Arial" w:hAnsi="Arial" w:cs="Arial"/>
          <w:b/>
          <w:color w:val="0000FF"/>
          <w:spacing w:val="6"/>
          <w:sz w:val="24"/>
          <w:szCs w:val="24"/>
          <w:lang w:val="es-CO"/>
        </w:rPr>
        <w:t>VALORLIBERACIONNo</w:t>
      </w:r>
      <w:proofErr w:type="spellEnd"/>
    </w:p>
    <w:p w14:paraId="3AB4814E" w14:textId="77777777" w:rsidR="00CE3313" w:rsidRPr="00292EA6" w:rsidRDefault="00CE3313" w:rsidP="00292EA6">
      <w:pPr>
        <w:widowControl w:val="0"/>
        <w:tabs>
          <w:tab w:val="right" w:leader="hyphen" w:pos="8811"/>
        </w:tabs>
        <w:spacing w:line="440" w:lineRule="exact"/>
        <w:jc w:val="both"/>
        <w:rPr>
          <w:rFonts w:ascii="Arial" w:hAnsi="Arial" w:cs="Arial"/>
          <w:b/>
          <w:color w:val="000000"/>
          <w:spacing w:val="6"/>
          <w:sz w:val="24"/>
          <w:szCs w:val="24"/>
          <w:lang w:val="es-CO"/>
        </w:rPr>
      </w:pPr>
      <w:r w:rsidRPr="00292EA6">
        <w:rPr>
          <w:rFonts w:ascii="Arial" w:hAnsi="Arial" w:cs="Arial"/>
          <w:b/>
          <w:color w:val="000000"/>
          <w:spacing w:val="6"/>
          <w:sz w:val="24"/>
          <w:szCs w:val="24"/>
          <w:lang w:val="es-CO"/>
        </w:rPr>
        <w:t>0960</w:t>
      </w:r>
      <w:r w:rsidRPr="00292EA6">
        <w:rPr>
          <w:rFonts w:ascii="Arial" w:hAnsi="Arial" w:cs="Arial"/>
          <w:b/>
          <w:spacing w:val="6"/>
          <w:sz w:val="24"/>
          <w:szCs w:val="24"/>
          <w:lang w:val="es-CO"/>
        </w:rPr>
        <w:t xml:space="preserve">         CERTIFICADO TÉCNICO DE OCUPACIÓN</w:t>
      </w:r>
      <w:r w:rsidRPr="00292EA6">
        <w:rPr>
          <w:rFonts w:ascii="Arial" w:hAnsi="Arial" w:cs="Arial"/>
          <w:b/>
          <w:color w:val="FFFFFF"/>
          <w:spacing w:val="6"/>
          <w:sz w:val="24"/>
          <w:szCs w:val="24"/>
          <w:lang w:val="es-CO"/>
        </w:rPr>
        <w:tab/>
      </w:r>
      <w:r w:rsidRPr="00292EA6">
        <w:rPr>
          <w:rFonts w:ascii="Arial" w:hAnsi="Arial" w:cs="Arial"/>
          <w:b/>
          <w:color w:val="000000"/>
          <w:spacing w:val="6"/>
          <w:sz w:val="24"/>
          <w:szCs w:val="24"/>
          <w:lang w:val="es-CO"/>
        </w:rPr>
        <w:t>SIN CUANTÍA</w:t>
      </w:r>
    </w:p>
    <w:p w14:paraId="39D15C9C" w14:textId="77777777" w:rsidR="00CE3313" w:rsidRPr="00292EA6" w:rsidRDefault="00CE3313" w:rsidP="00292EA6">
      <w:pPr>
        <w:widowControl w:val="0"/>
        <w:tabs>
          <w:tab w:val="right" w:leader="hyphen" w:pos="8811"/>
        </w:tabs>
        <w:spacing w:line="440" w:lineRule="exact"/>
        <w:jc w:val="both"/>
        <w:rPr>
          <w:rFonts w:ascii="Arial" w:hAnsi="Arial" w:cs="Arial"/>
          <w:b/>
          <w:spacing w:val="6"/>
          <w:sz w:val="24"/>
          <w:szCs w:val="24"/>
          <w:lang w:val="es-CO"/>
        </w:rPr>
      </w:pPr>
      <w:r w:rsidRPr="00292EA6">
        <w:rPr>
          <w:rFonts w:ascii="Arial" w:eastAsia="SimSun" w:hAnsi="Arial" w:cs="Arial"/>
          <w:b/>
          <w:color w:val="000000"/>
          <w:spacing w:val="6"/>
          <w:sz w:val="24"/>
          <w:szCs w:val="24"/>
          <w:lang w:val="es-CO" w:eastAsia="zh-CN"/>
        </w:rPr>
        <w:t xml:space="preserve">                 </w:t>
      </w:r>
      <w:r w:rsidRPr="00292EA6">
        <w:rPr>
          <w:rFonts w:ascii="Arial" w:hAnsi="Arial" w:cs="Arial"/>
          <w:b/>
          <w:spacing w:val="6"/>
          <w:sz w:val="24"/>
          <w:szCs w:val="24"/>
          <w:lang w:val="es-CO"/>
        </w:rPr>
        <w:t>(</w:t>
      </w:r>
      <w:r w:rsidRPr="00292EA6">
        <w:rPr>
          <w:rFonts w:ascii="Arial" w:hAnsi="Arial" w:cs="Arial"/>
          <w:b/>
          <w:color w:val="000000"/>
          <w:spacing w:val="6"/>
          <w:sz w:val="24"/>
          <w:szCs w:val="24"/>
          <w:lang w:val="es-CO"/>
        </w:rPr>
        <w:t>PROTOCOLIZACIÓN</w:t>
      </w:r>
      <w:r w:rsidRPr="00292EA6">
        <w:rPr>
          <w:rFonts w:ascii="Arial" w:hAnsi="Arial" w:cs="Arial"/>
          <w:b/>
          <w:spacing w:val="6"/>
          <w:sz w:val="24"/>
          <w:szCs w:val="24"/>
          <w:lang w:val="es-CO"/>
        </w:rPr>
        <w:t>)</w:t>
      </w:r>
    </w:p>
    <w:p w14:paraId="1DB55625" w14:textId="1E3206F3" w:rsidR="0023176C" w:rsidRPr="00292EA6" w:rsidRDefault="0023176C" w:rsidP="00292EA6">
      <w:pPr>
        <w:widowControl w:val="0"/>
        <w:tabs>
          <w:tab w:val="right" w:leader="hyphen" w:pos="8811"/>
        </w:tabs>
        <w:spacing w:line="440" w:lineRule="exact"/>
        <w:jc w:val="both"/>
        <w:rPr>
          <w:rFonts w:ascii="Arial" w:hAnsi="Arial" w:cs="Arial"/>
          <w:b/>
          <w:color w:val="0000FF"/>
          <w:spacing w:val="6"/>
          <w:sz w:val="24"/>
          <w:szCs w:val="24"/>
        </w:rPr>
      </w:pPr>
      <w:r w:rsidRPr="00292EA6">
        <w:rPr>
          <w:rFonts w:ascii="Arial" w:hAnsi="Arial" w:cs="Arial"/>
          <w:b/>
          <w:spacing w:val="6"/>
          <w:sz w:val="24"/>
          <w:szCs w:val="24"/>
        </w:rPr>
        <w:t>0304          AFECTACIÓN A VIVIENDA FAMILIAR</w:t>
      </w:r>
      <w:r w:rsidRPr="00292EA6">
        <w:rPr>
          <w:rFonts w:ascii="Arial" w:hAnsi="Arial" w:cs="Arial"/>
          <w:b/>
          <w:color w:val="FFFFFF"/>
          <w:spacing w:val="6"/>
          <w:sz w:val="24"/>
          <w:szCs w:val="24"/>
        </w:rPr>
        <w:tab/>
      </w:r>
      <w:r w:rsidRPr="00292EA6">
        <w:rPr>
          <w:rFonts w:ascii="Arial" w:hAnsi="Arial" w:cs="Arial"/>
          <w:b/>
          <w:color w:val="0000FF"/>
          <w:spacing w:val="6"/>
          <w:sz w:val="24"/>
          <w:szCs w:val="24"/>
        </w:rPr>
        <w:t xml:space="preserve">SI </w:t>
      </w:r>
      <w:proofErr w:type="gramStart"/>
      <w:r w:rsidRPr="00292EA6">
        <w:rPr>
          <w:rFonts w:ascii="Arial" w:hAnsi="Arial" w:cs="Arial"/>
          <w:b/>
          <w:color w:val="0000FF"/>
          <w:spacing w:val="6"/>
          <w:sz w:val="24"/>
          <w:szCs w:val="24"/>
        </w:rPr>
        <w:t xml:space="preserve">(  </w:t>
      </w:r>
      <w:proofErr w:type="gramEnd"/>
      <w:r w:rsidRPr="00292EA6">
        <w:rPr>
          <w:rFonts w:ascii="Arial" w:hAnsi="Arial" w:cs="Arial"/>
          <w:b/>
          <w:color w:val="0000FF"/>
          <w:spacing w:val="6"/>
          <w:sz w:val="24"/>
          <w:szCs w:val="24"/>
        </w:rPr>
        <w:t xml:space="preserve">   ) - NO  (     )</w:t>
      </w:r>
    </w:p>
    <w:p w14:paraId="50B68682" w14:textId="77777777" w:rsidR="0023176C" w:rsidRPr="00292EA6" w:rsidRDefault="00DF4527" w:rsidP="00292EA6">
      <w:pPr>
        <w:widowControl w:val="0"/>
        <w:tabs>
          <w:tab w:val="right" w:leader="hyphen" w:pos="8811"/>
        </w:tabs>
        <w:spacing w:line="440" w:lineRule="exact"/>
        <w:jc w:val="center"/>
        <w:rPr>
          <w:rFonts w:ascii="Arial" w:hAnsi="Arial" w:cs="Arial"/>
          <w:b/>
          <w:spacing w:val="6"/>
          <w:sz w:val="24"/>
          <w:szCs w:val="24"/>
        </w:rPr>
      </w:pPr>
      <w:r w:rsidRPr="00292EA6">
        <w:rPr>
          <w:rFonts w:ascii="Arial" w:hAnsi="Arial" w:cs="Arial"/>
          <w:b/>
          <w:spacing w:val="6"/>
          <w:sz w:val="24"/>
          <w:szCs w:val="24"/>
        </w:rPr>
        <w:t>OTORGANTE(S):</w:t>
      </w:r>
    </w:p>
    <w:p w14:paraId="0553047E" w14:textId="33C709D5"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del w:id="0" w:author="Castellanos Arias, Maria Alejandra" w:date="2024-09-02T21:33:00Z">
        <w:r w:rsidRPr="00292EA6" w:rsidDel="00135BF5">
          <w:rPr>
            <w:rFonts w:ascii="Arial" w:hAnsi="Arial" w:cs="Arial"/>
            <w:b/>
            <w:spacing w:val="6"/>
            <w:sz w:val="24"/>
            <w:szCs w:val="24"/>
          </w:rPr>
          <w:delText>SOCIEDAD VENDEDORA</w:delText>
        </w:r>
      </w:del>
      <w:ins w:id="1" w:author="Castellanos Arias, Maria Alejandra" w:date="2024-09-02T21:33:00Z">
        <w:r w:rsidR="00135BF5">
          <w:rPr>
            <w:rFonts w:ascii="Arial" w:hAnsi="Arial" w:cs="Arial"/>
            <w:b/>
            <w:spacing w:val="6"/>
            <w:sz w:val="24"/>
            <w:szCs w:val="24"/>
          </w:rPr>
          <w:t>TRADENTE</w:t>
        </w:r>
      </w:ins>
      <w:r w:rsidRPr="00292EA6">
        <w:rPr>
          <w:rFonts w:ascii="Arial" w:hAnsi="Arial" w:cs="Arial"/>
          <w:b/>
          <w:spacing w:val="6"/>
          <w:sz w:val="24"/>
          <w:szCs w:val="24"/>
        </w:rPr>
        <w:t>:</w:t>
      </w:r>
      <w:r w:rsidRPr="00292EA6">
        <w:rPr>
          <w:rFonts w:ascii="Arial" w:hAnsi="Arial" w:cs="Arial"/>
          <w:b/>
          <w:spacing w:val="6"/>
          <w:sz w:val="24"/>
          <w:szCs w:val="24"/>
        </w:rPr>
        <w:tab/>
      </w:r>
    </w:p>
    <w:p w14:paraId="6589A0FC" w14:textId="684D0160" w:rsidR="00F50A9B" w:rsidRPr="00292EA6" w:rsidDel="00135BF5" w:rsidRDefault="00F50A9B" w:rsidP="00292EA6">
      <w:pPr>
        <w:widowControl w:val="0"/>
        <w:tabs>
          <w:tab w:val="right" w:leader="hyphen" w:pos="8811"/>
        </w:tabs>
        <w:spacing w:line="440" w:lineRule="exact"/>
        <w:jc w:val="both"/>
        <w:rPr>
          <w:del w:id="2" w:author="Castellanos Arias, Maria Alejandra" w:date="2024-09-02T21:33:00Z"/>
          <w:rFonts w:ascii="Arial" w:hAnsi="Arial" w:cs="Arial"/>
          <w:b/>
          <w:spacing w:val="6"/>
          <w:sz w:val="24"/>
          <w:szCs w:val="24"/>
        </w:rPr>
      </w:pPr>
      <w:del w:id="3" w:author="Castellanos Arias, Maria Alejandra" w:date="2024-09-02T21:33:00Z">
        <w:r w:rsidRPr="00292EA6" w:rsidDel="00135BF5">
          <w:rPr>
            <w:rFonts w:ascii="Arial" w:hAnsi="Arial" w:cs="Arial"/>
            <w:b/>
            <w:spacing w:val="6"/>
            <w:sz w:val="24"/>
            <w:szCs w:val="24"/>
          </w:rPr>
          <w:delText>FIDUCIARIA BOGOTA S.A.</w:delText>
        </w:r>
        <w:r w:rsidRPr="00292EA6" w:rsidDel="00135BF5">
          <w:rPr>
            <w:rFonts w:ascii="Arial" w:hAnsi="Arial" w:cs="Arial"/>
            <w:b/>
            <w:color w:val="FFFFFF" w:themeColor="background1"/>
            <w:spacing w:val="6"/>
            <w:sz w:val="24"/>
            <w:szCs w:val="24"/>
          </w:rPr>
          <w:tab/>
        </w:r>
        <w:r w:rsidRPr="00292EA6" w:rsidDel="00135BF5">
          <w:rPr>
            <w:rFonts w:ascii="Arial" w:hAnsi="Arial" w:cs="Arial"/>
            <w:b/>
            <w:spacing w:val="6"/>
            <w:sz w:val="24"/>
            <w:szCs w:val="24"/>
          </w:rPr>
          <w:delText>NIT. 800.142.383-7</w:delText>
        </w:r>
      </w:del>
    </w:p>
    <w:p w14:paraId="706D2CD2" w14:textId="6D3AB49C" w:rsidR="00F50A9B" w:rsidRPr="00292EA6" w:rsidRDefault="00F50A9B" w:rsidP="00292EA6">
      <w:pPr>
        <w:widowControl w:val="0"/>
        <w:tabs>
          <w:tab w:val="right" w:leader="hyphen" w:pos="8811"/>
        </w:tabs>
        <w:spacing w:line="440" w:lineRule="exact"/>
        <w:jc w:val="both"/>
        <w:rPr>
          <w:rFonts w:ascii="Arial" w:hAnsi="Arial" w:cs="Arial"/>
          <w:b/>
          <w:spacing w:val="6"/>
          <w:sz w:val="24"/>
          <w:szCs w:val="24"/>
        </w:rPr>
      </w:pPr>
      <w:del w:id="4" w:author="Castellanos Arias, Maria Alejandra" w:date="2024-09-02T21:33:00Z">
        <w:r w:rsidRPr="00292EA6" w:rsidDel="00135BF5">
          <w:rPr>
            <w:rFonts w:ascii="Arial" w:hAnsi="Arial" w:cs="Arial"/>
            <w:b/>
            <w:spacing w:val="6"/>
            <w:sz w:val="24"/>
            <w:szCs w:val="24"/>
          </w:rPr>
          <w:delText xml:space="preserve">COMO VOCERA Y ADMINISTRADORA DEL </w:delText>
        </w:r>
      </w:del>
      <w:r w:rsidRPr="00292EA6">
        <w:rPr>
          <w:rFonts w:ascii="Arial" w:hAnsi="Arial" w:cs="Arial"/>
          <w:b/>
          <w:spacing w:val="6"/>
          <w:sz w:val="24"/>
          <w:szCs w:val="24"/>
        </w:rPr>
        <w:t>FIDEICOMISO LOTE ALAMEDA DE ZIPAQUIRA – FIDUBOGOTÁ</w:t>
      </w:r>
      <w:r w:rsidRPr="00292EA6">
        <w:rPr>
          <w:rFonts w:ascii="Arial" w:hAnsi="Arial" w:cs="Arial"/>
          <w:b/>
          <w:color w:val="FFFFFF" w:themeColor="background1"/>
          <w:spacing w:val="6"/>
          <w:sz w:val="24"/>
          <w:szCs w:val="24"/>
        </w:rPr>
        <w:tab/>
      </w:r>
      <w:r w:rsidRPr="00292EA6">
        <w:rPr>
          <w:rFonts w:ascii="Arial" w:hAnsi="Arial" w:cs="Arial"/>
          <w:b/>
          <w:spacing w:val="6"/>
          <w:sz w:val="24"/>
          <w:szCs w:val="24"/>
        </w:rPr>
        <w:t xml:space="preserve"> NIT 830.055.897-7</w:t>
      </w:r>
    </w:p>
    <w:p w14:paraId="5CDE86C9" w14:textId="35D2BB6E"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FIDEICOMITENTE CONSTRUCTOR RESPONSABLE DEL PROYECTO:</w:t>
      </w:r>
      <w:r w:rsidRPr="00292EA6">
        <w:rPr>
          <w:rFonts w:ascii="Arial" w:hAnsi="Arial" w:cs="Arial"/>
          <w:b/>
          <w:spacing w:val="6"/>
          <w:sz w:val="24"/>
          <w:szCs w:val="24"/>
        </w:rPr>
        <w:tab/>
      </w:r>
    </w:p>
    <w:p w14:paraId="5FE5A296" w14:textId="77777777"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CONSTRUCTORA CAPITAL BOGOTÁ S.A.S.</w:t>
      </w:r>
      <w:r w:rsidRPr="00292EA6">
        <w:rPr>
          <w:rFonts w:ascii="Arial" w:hAnsi="Arial" w:cs="Arial"/>
          <w:b/>
          <w:color w:val="FFFFFF"/>
          <w:spacing w:val="6"/>
          <w:sz w:val="24"/>
          <w:szCs w:val="24"/>
        </w:rPr>
        <w:tab/>
      </w:r>
      <w:r w:rsidRPr="00292EA6">
        <w:rPr>
          <w:rFonts w:ascii="Arial" w:hAnsi="Arial" w:cs="Arial"/>
          <w:b/>
          <w:spacing w:val="6"/>
          <w:sz w:val="24"/>
          <w:szCs w:val="24"/>
        </w:rPr>
        <w:t>NIT. 900.192.711-6</w:t>
      </w:r>
    </w:p>
    <w:p w14:paraId="079B3EF8" w14:textId="425244EB" w:rsidR="0023176C" w:rsidRPr="00292EA6" w:rsidRDefault="00282BBA"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COMPRADOR (</w:t>
      </w:r>
      <w:r w:rsidR="0023176C" w:rsidRPr="00292EA6">
        <w:rPr>
          <w:rFonts w:ascii="Arial" w:hAnsi="Arial" w:cs="Arial"/>
          <w:b/>
          <w:spacing w:val="6"/>
          <w:sz w:val="24"/>
          <w:szCs w:val="24"/>
        </w:rPr>
        <w:t>A,</w:t>
      </w:r>
      <w:r w:rsidR="00DF4527" w:rsidRPr="00292EA6">
        <w:rPr>
          <w:rFonts w:ascii="Arial" w:hAnsi="Arial" w:cs="Arial"/>
          <w:b/>
          <w:spacing w:val="6"/>
          <w:sz w:val="24"/>
          <w:szCs w:val="24"/>
        </w:rPr>
        <w:t xml:space="preserve"> </w:t>
      </w:r>
      <w:r w:rsidR="0023176C" w:rsidRPr="00292EA6">
        <w:rPr>
          <w:rFonts w:ascii="Arial" w:hAnsi="Arial" w:cs="Arial"/>
          <w:b/>
          <w:spacing w:val="6"/>
          <w:sz w:val="24"/>
          <w:szCs w:val="24"/>
        </w:rPr>
        <w:t xml:space="preserve">ES): </w:t>
      </w:r>
      <w:r w:rsidR="0023176C" w:rsidRPr="00292EA6">
        <w:rPr>
          <w:rFonts w:ascii="Arial" w:hAnsi="Arial" w:cs="Arial"/>
          <w:b/>
          <w:spacing w:val="6"/>
          <w:sz w:val="24"/>
          <w:szCs w:val="24"/>
        </w:rPr>
        <w:tab/>
      </w:r>
    </w:p>
    <w:p w14:paraId="69CB67D7" w14:textId="77777777" w:rsidR="0023176C" w:rsidRPr="00292EA6" w:rsidRDefault="0023176C" w:rsidP="00292EA6">
      <w:pPr>
        <w:widowControl w:val="0"/>
        <w:tabs>
          <w:tab w:val="right" w:leader="hyphen" w:pos="8811"/>
        </w:tabs>
        <w:spacing w:line="440" w:lineRule="exact"/>
        <w:jc w:val="both"/>
        <w:rPr>
          <w:rFonts w:ascii="Arial" w:hAnsi="Arial" w:cs="Arial"/>
          <w:b/>
          <w:bCs/>
          <w:color w:val="0000FF"/>
          <w:spacing w:val="6"/>
          <w:sz w:val="24"/>
          <w:szCs w:val="24"/>
        </w:rPr>
      </w:pPr>
      <w:r w:rsidRPr="00292EA6">
        <w:rPr>
          <w:rFonts w:ascii="Arial" w:hAnsi="Arial" w:cs="Arial"/>
          <w:b/>
          <w:bCs/>
          <w:color w:val="0000FF"/>
          <w:spacing w:val="6"/>
          <w:sz w:val="24"/>
          <w:szCs w:val="24"/>
        </w:rPr>
        <w:t>NOMBRECOMPRADOR1</w:t>
      </w:r>
      <w:r w:rsidRPr="00292EA6">
        <w:rPr>
          <w:rFonts w:ascii="Arial" w:hAnsi="Arial" w:cs="Arial"/>
          <w:b/>
          <w:bCs/>
          <w:color w:val="FFFFFF"/>
          <w:spacing w:val="6"/>
          <w:sz w:val="24"/>
          <w:szCs w:val="24"/>
        </w:rPr>
        <w:tab/>
      </w:r>
      <w:r w:rsidRPr="00292EA6">
        <w:rPr>
          <w:rFonts w:ascii="Arial" w:hAnsi="Arial" w:cs="Arial"/>
          <w:b/>
          <w:bCs/>
          <w:color w:val="0000FF"/>
          <w:spacing w:val="6"/>
          <w:sz w:val="24"/>
          <w:szCs w:val="24"/>
        </w:rPr>
        <w:t>C.C. No. CEDCOMP1</w:t>
      </w:r>
    </w:p>
    <w:p w14:paraId="3B5B8257" w14:textId="3E7940D4" w:rsidR="0023176C" w:rsidRPr="00292EA6" w:rsidRDefault="0023176C" w:rsidP="00292EA6">
      <w:pPr>
        <w:widowControl w:val="0"/>
        <w:tabs>
          <w:tab w:val="right" w:leader="hyphen" w:pos="8811"/>
        </w:tabs>
        <w:spacing w:line="440" w:lineRule="exact"/>
        <w:jc w:val="both"/>
        <w:rPr>
          <w:rFonts w:ascii="Arial" w:hAnsi="Arial" w:cs="Arial"/>
          <w:b/>
          <w:bCs/>
          <w:color w:val="0000FF"/>
          <w:spacing w:val="6"/>
          <w:sz w:val="24"/>
          <w:szCs w:val="24"/>
        </w:rPr>
      </w:pPr>
      <w:r w:rsidRPr="00292EA6">
        <w:rPr>
          <w:rFonts w:ascii="Arial" w:hAnsi="Arial" w:cs="Arial"/>
          <w:b/>
          <w:bCs/>
          <w:color w:val="0000FF"/>
          <w:spacing w:val="6"/>
          <w:sz w:val="24"/>
          <w:szCs w:val="24"/>
        </w:rPr>
        <w:t>NOMBRECOMPRADOR2</w:t>
      </w:r>
      <w:r w:rsidRPr="00292EA6">
        <w:rPr>
          <w:rFonts w:ascii="Arial" w:hAnsi="Arial" w:cs="Arial"/>
          <w:b/>
          <w:bCs/>
          <w:color w:val="FFFFFF"/>
          <w:spacing w:val="6"/>
          <w:sz w:val="24"/>
          <w:szCs w:val="24"/>
        </w:rPr>
        <w:tab/>
      </w:r>
      <w:r w:rsidRPr="00292EA6">
        <w:rPr>
          <w:rFonts w:ascii="Arial" w:hAnsi="Arial" w:cs="Arial"/>
          <w:b/>
          <w:bCs/>
          <w:color w:val="0000FF"/>
          <w:spacing w:val="6"/>
          <w:sz w:val="24"/>
          <w:szCs w:val="24"/>
        </w:rPr>
        <w:t>C.C</w:t>
      </w:r>
      <w:r w:rsidRPr="00292EA6">
        <w:rPr>
          <w:rFonts w:ascii="Arial" w:hAnsi="Arial" w:cs="Arial"/>
          <w:b/>
          <w:bCs/>
          <w:color w:val="0000FF"/>
          <w:spacing w:val="6"/>
          <w:sz w:val="24"/>
          <w:szCs w:val="24"/>
          <w:lang w:val="es-CO"/>
        </w:rPr>
        <w:t xml:space="preserve">. </w:t>
      </w:r>
      <w:r w:rsidRPr="00292EA6">
        <w:rPr>
          <w:rFonts w:ascii="Arial" w:hAnsi="Arial" w:cs="Arial"/>
          <w:b/>
          <w:bCs/>
          <w:color w:val="0000FF"/>
          <w:spacing w:val="6"/>
          <w:sz w:val="24"/>
          <w:szCs w:val="24"/>
        </w:rPr>
        <w:t>No. CEDCOMP2</w:t>
      </w:r>
    </w:p>
    <w:p w14:paraId="1BADD432" w14:textId="77777777" w:rsidR="005B2BE4" w:rsidRPr="00292EA6" w:rsidRDefault="005B2BE4" w:rsidP="00292EA6">
      <w:pPr>
        <w:widowControl w:val="0"/>
        <w:tabs>
          <w:tab w:val="right" w:leader="hyphen" w:pos="8811"/>
        </w:tabs>
        <w:spacing w:line="440" w:lineRule="exact"/>
        <w:jc w:val="both"/>
        <w:rPr>
          <w:rFonts w:ascii="Arial" w:hAnsi="Arial" w:cs="Arial"/>
          <w:b/>
          <w:color w:val="000000"/>
          <w:spacing w:val="6"/>
          <w:sz w:val="24"/>
          <w:szCs w:val="24"/>
          <w:lang w:val="es-CO"/>
        </w:rPr>
      </w:pPr>
      <w:r w:rsidRPr="00292EA6">
        <w:rPr>
          <w:rFonts w:ascii="Arial" w:hAnsi="Arial" w:cs="Arial"/>
          <w:b/>
          <w:color w:val="000000"/>
          <w:spacing w:val="6"/>
          <w:sz w:val="24"/>
          <w:szCs w:val="24"/>
          <w:lang w:val="es-CO"/>
        </w:rPr>
        <w:t>LIBERACIÓN PARCIAL DE HIPOTECA:</w:t>
      </w:r>
      <w:r w:rsidRPr="00292EA6">
        <w:rPr>
          <w:rFonts w:ascii="Arial" w:hAnsi="Arial" w:cs="Arial"/>
          <w:b/>
          <w:color w:val="000000"/>
          <w:spacing w:val="6"/>
          <w:sz w:val="24"/>
          <w:szCs w:val="24"/>
          <w:lang w:val="es-CO"/>
        </w:rPr>
        <w:tab/>
      </w:r>
    </w:p>
    <w:p w14:paraId="76B2344A" w14:textId="77777777" w:rsidR="005B2BE4" w:rsidRPr="00292EA6" w:rsidRDefault="005B2BE4" w:rsidP="00292EA6">
      <w:pPr>
        <w:widowControl w:val="0"/>
        <w:tabs>
          <w:tab w:val="right" w:leader="hyphen" w:pos="8811"/>
        </w:tabs>
        <w:spacing w:line="440" w:lineRule="exact"/>
        <w:jc w:val="both"/>
        <w:rPr>
          <w:rFonts w:ascii="Arial" w:hAnsi="Arial" w:cs="Arial"/>
          <w:b/>
          <w:bCs/>
          <w:color w:val="0000FF"/>
          <w:spacing w:val="6"/>
          <w:sz w:val="24"/>
          <w:szCs w:val="24"/>
          <w:lang w:val="es-CO"/>
        </w:rPr>
      </w:pPr>
      <w:r w:rsidRPr="00292EA6">
        <w:rPr>
          <w:rFonts w:ascii="Arial" w:hAnsi="Arial" w:cs="Arial"/>
          <w:b/>
          <w:spacing w:val="6"/>
          <w:sz w:val="24"/>
          <w:szCs w:val="24"/>
          <w:lang w:val="es-CO"/>
        </w:rPr>
        <w:t xml:space="preserve">DE: </w:t>
      </w:r>
      <w:r w:rsidRPr="00292EA6">
        <w:rPr>
          <w:rFonts w:ascii="Arial" w:hAnsi="Arial" w:cs="Arial"/>
          <w:b/>
          <w:bCs/>
          <w:spacing w:val="6"/>
          <w:sz w:val="24"/>
          <w:szCs w:val="24"/>
          <w:lang w:val="es-CO"/>
        </w:rPr>
        <w:t>BANCO DAVIVIENDA S.A.</w:t>
      </w:r>
      <w:r w:rsidRPr="00292EA6">
        <w:rPr>
          <w:rFonts w:ascii="Arial" w:hAnsi="Arial" w:cs="Arial"/>
          <w:b/>
          <w:bCs/>
          <w:color w:val="FFFFFF" w:themeColor="background1"/>
          <w:spacing w:val="6"/>
          <w:sz w:val="24"/>
          <w:szCs w:val="24"/>
          <w:lang w:val="es-CO"/>
        </w:rPr>
        <w:tab/>
      </w:r>
      <w:r w:rsidRPr="00292EA6">
        <w:rPr>
          <w:rFonts w:ascii="Arial" w:hAnsi="Arial" w:cs="Arial"/>
          <w:b/>
          <w:bCs/>
          <w:spacing w:val="6"/>
          <w:sz w:val="24"/>
          <w:szCs w:val="24"/>
          <w:lang w:val="es-CO"/>
        </w:rPr>
        <w:t xml:space="preserve">NIT. </w:t>
      </w:r>
      <w:r w:rsidRPr="00292EA6">
        <w:rPr>
          <w:rFonts w:ascii="Arial" w:hAnsi="Arial" w:cs="Arial"/>
          <w:b/>
          <w:spacing w:val="6"/>
          <w:sz w:val="24"/>
          <w:szCs w:val="24"/>
          <w:lang w:val="es-CO"/>
        </w:rPr>
        <w:t>860.034.313-7</w:t>
      </w:r>
    </w:p>
    <w:p w14:paraId="3D942B4E" w14:textId="77777777" w:rsidR="007254F4" w:rsidRPr="00292EA6" w:rsidRDefault="005B2BE4" w:rsidP="00292EA6">
      <w:pPr>
        <w:widowControl w:val="0"/>
        <w:tabs>
          <w:tab w:val="right" w:leader="hyphen" w:pos="8811"/>
        </w:tabs>
        <w:spacing w:line="440" w:lineRule="exact"/>
        <w:jc w:val="both"/>
        <w:rPr>
          <w:rFonts w:ascii="Arial" w:eastAsia="Calibri" w:hAnsi="Arial" w:cs="Arial"/>
          <w:b/>
          <w:spacing w:val="6"/>
          <w:sz w:val="24"/>
          <w:szCs w:val="24"/>
          <w:lang w:val="it-IT" w:eastAsia="en-US"/>
        </w:rPr>
      </w:pPr>
      <w:r w:rsidRPr="00292EA6">
        <w:rPr>
          <w:rFonts w:ascii="Arial" w:hAnsi="Arial" w:cs="Arial"/>
          <w:b/>
          <w:spacing w:val="6"/>
          <w:sz w:val="24"/>
          <w:szCs w:val="24"/>
          <w:lang w:val="it-IT"/>
        </w:rPr>
        <w:t xml:space="preserve">A:   </w:t>
      </w:r>
      <w:r w:rsidR="007254F4" w:rsidRPr="00292EA6">
        <w:rPr>
          <w:rFonts w:ascii="Arial" w:hAnsi="Arial" w:cs="Arial"/>
          <w:b/>
          <w:bCs/>
          <w:spacing w:val="6"/>
          <w:sz w:val="24"/>
          <w:szCs w:val="24"/>
          <w:lang w:val="it-IT"/>
        </w:rPr>
        <w:t>FIDUCIARIA BOGOTA S.A.</w:t>
      </w:r>
      <w:r w:rsidR="007254F4" w:rsidRPr="00292EA6">
        <w:rPr>
          <w:rFonts w:ascii="Arial" w:hAnsi="Arial" w:cs="Arial"/>
          <w:b/>
          <w:bCs/>
          <w:color w:val="FFFFFF" w:themeColor="background1"/>
          <w:spacing w:val="6"/>
          <w:sz w:val="24"/>
          <w:szCs w:val="24"/>
          <w:lang w:val="it-IT"/>
        </w:rPr>
        <w:tab/>
      </w:r>
      <w:bookmarkStart w:id="5" w:name="_Hlk171929555"/>
      <w:bookmarkStart w:id="6" w:name="_Hlk81809202"/>
      <w:r w:rsidR="007254F4" w:rsidRPr="00292EA6">
        <w:rPr>
          <w:rFonts w:ascii="Arial" w:eastAsia="Calibri" w:hAnsi="Arial" w:cs="Arial"/>
          <w:b/>
          <w:spacing w:val="6"/>
          <w:sz w:val="24"/>
          <w:szCs w:val="24"/>
          <w:lang w:val="it-IT" w:eastAsia="en-US"/>
        </w:rPr>
        <w:t>NIT. 800.142.383-7</w:t>
      </w:r>
      <w:bookmarkEnd w:id="5"/>
    </w:p>
    <w:bookmarkEnd w:id="6"/>
    <w:p w14:paraId="784E281F" w14:textId="77777777" w:rsidR="007254F4" w:rsidRPr="00292EA6" w:rsidRDefault="007254F4" w:rsidP="00292EA6">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40" w:lineRule="exact"/>
        <w:jc w:val="both"/>
        <w:rPr>
          <w:rFonts w:ascii="Arial" w:hAnsi="Arial"/>
          <w:b/>
          <w:spacing w:val="6"/>
          <w:sz w:val="24"/>
          <w:szCs w:val="24"/>
          <w:lang w:val="it-IT"/>
        </w:rPr>
      </w:pPr>
      <w:r w:rsidRPr="00292EA6">
        <w:rPr>
          <w:rFonts w:ascii="Arial" w:hAnsi="Arial"/>
          <w:b/>
          <w:spacing w:val="6"/>
          <w:sz w:val="24"/>
          <w:szCs w:val="24"/>
          <w:lang w:val="it-IT"/>
        </w:rPr>
        <w:t>COMO VOCERA Y ADMINISTRADORA DEL FIDEICOMISO LOTE ALAMEDA DE ZIPAQUIRA – FIDUBOGOTÁ</w:t>
      </w:r>
      <w:r w:rsidRPr="00292EA6">
        <w:rPr>
          <w:rFonts w:ascii="Arial" w:hAnsi="Arial"/>
          <w:b/>
          <w:color w:val="FFFFFF" w:themeColor="background1"/>
          <w:spacing w:val="6"/>
          <w:sz w:val="24"/>
          <w:szCs w:val="24"/>
          <w:lang w:val="it-IT"/>
        </w:rPr>
        <w:tab/>
      </w:r>
      <w:r w:rsidRPr="00292EA6">
        <w:rPr>
          <w:rFonts w:ascii="Arial" w:hAnsi="Arial"/>
          <w:b/>
          <w:spacing w:val="6"/>
          <w:sz w:val="24"/>
          <w:szCs w:val="24"/>
          <w:lang w:val="it-IT"/>
        </w:rPr>
        <w:t xml:space="preserve"> NIT 830.055.897-7</w:t>
      </w:r>
    </w:p>
    <w:p w14:paraId="40A41846" w14:textId="696636D4" w:rsidR="0023176C" w:rsidRPr="00292EA6" w:rsidRDefault="00DF4527" w:rsidP="00292EA6">
      <w:pPr>
        <w:widowControl w:val="0"/>
        <w:tabs>
          <w:tab w:val="right" w:leader="hyphen" w:pos="8811"/>
        </w:tabs>
        <w:spacing w:line="440" w:lineRule="exact"/>
        <w:jc w:val="center"/>
        <w:rPr>
          <w:rFonts w:ascii="Arial" w:hAnsi="Arial" w:cs="Arial"/>
          <w:b/>
          <w:spacing w:val="6"/>
          <w:sz w:val="24"/>
          <w:szCs w:val="24"/>
          <w:lang w:val="it-IT"/>
        </w:rPr>
      </w:pPr>
      <w:r w:rsidRPr="00292EA6">
        <w:rPr>
          <w:rFonts w:ascii="Arial" w:hAnsi="Arial" w:cs="Arial"/>
          <w:b/>
          <w:spacing w:val="6"/>
          <w:sz w:val="24"/>
          <w:szCs w:val="24"/>
          <w:lang w:val="it-IT"/>
        </w:rPr>
        <w:t>INMUEBLE(S) OBJETO DEL CONTRATO(S):</w:t>
      </w:r>
    </w:p>
    <w:p w14:paraId="72441902" w14:textId="77777777"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lang w:val="it-IT"/>
        </w:rPr>
      </w:pPr>
      <w:r w:rsidRPr="00292EA6">
        <w:rPr>
          <w:rFonts w:ascii="Arial" w:hAnsi="Arial" w:cs="Arial"/>
          <w:b/>
          <w:spacing w:val="6"/>
          <w:sz w:val="24"/>
          <w:szCs w:val="24"/>
          <w:lang w:val="it-IT"/>
        </w:rPr>
        <w:t xml:space="preserve">MATRÍCULA(S) INMOBILIARIA(S) NÚMERO(S): </w:t>
      </w:r>
      <w:r w:rsidRPr="00292EA6">
        <w:rPr>
          <w:rFonts w:ascii="Arial" w:hAnsi="Arial" w:cs="Arial"/>
          <w:b/>
          <w:color w:val="0000FF"/>
          <w:spacing w:val="6"/>
          <w:sz w:val="24"/>
          <w:szCs w:val="24"/>
          <w:lang w:val="it-IT"/>
        </w:rPr>
        <w:t>176-MATRICULANos.</w:t>
      </w:r>
      <w:r w:rsidRPr="00292EA6">
        <w:rPr>
          <w:rFonts w:ascii="Arial" w:hAnsi="Arial" w:cs="Arial"/>
          <w:b/>
          <w:color w:val="0000FF"/>
          <w:spacing w:val="6"/>
          <w:sz w:val="24"/>
          <w:szCs w:val="24"/>
          <w:lang w:val="it-IT"/>
        </w:rPr>
        <w:tab/>
      </w:r>
    </w:p>
    <w:p w14:paraId="39804AED" w14:textId="2D4DEF17"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lang w:val="pt-PT"/>
        </w:rPr>
      </w:pPr>
      <w:r w:rsidRPr="00292EA6">
        <w:rPr>
          <w:rFonts w:ascii="Arial" w:hAnsi="Arial" w:cs="Arial"/>
          <w:b/>
          <w:spacing w:val="6"/>
          <w:sz w:val="24"/>
          <w:szCs w:val="24"/>
          <w:highlight w:val="cyan"/>
          <w:lang w:val="pt-PT"/>
        </w:rPr>
        <w:lastRenderedPageBreak/>
        <w:t>CÉDULA (S) CATASTRAL(ES) NÚMERO(S):</w:t>
      </w:r>
      <w:r w:rsidRPr="00292EA6">
        <w:rPr>
          <w:rFonts w:ascii="Arial" w:hAnsi="Arial" w:cs="Arial"/>
          <w:b/>
          <w:spacing w:val="6"/>
          <w:sz w:val="24"/>
          <w:szCs w:val="24"/>
          <w:lang w:val="pt-PT"/>
        </w:rPr>
        <w:t xml:space="preserve"> </w:t>
      </w:r>
    </w:p>
    <w:p w14:paraId="46E5FE9B" w14:textId="77777777" w:rsidR="007E04A4" w:rsidRPr="00292EA6" w:rsidRDefault="007E04A4" w:rsidP="00292EA6">
      <w:pPr>
        <w:widowControl w:val="0"/>
        <w:tabs>
          <w:tab w:val="right" w:leader="hyphen" w:pos="8811"/>
        </w:tabs>
        <w:spacing w:line="440" w:lineRule="exact"/>
        <w:jc w:val="both"/>
        <w:rPr>
          <w:rFonts w:ascii="Arial" w:hAnsi="Arial" w:cs="Arial"/>
          <w:b/>
          <w:spacing w:val="6"/>
          <w:sz w:val="24"/>
          <w:szCs w:val="24"/>
          <w:lang w:val="pt-PT"/>
        </w:rPr>
      </w:pPr>
    </w:p>
    <w:p w14:paraId="09C740D7" w14:textId="504B2EAD" w:rsidR="0023176C" w:rsidRPr="00292EA6" w:rsidRDefault="0023176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 xml:space="preserve">UBICACIÓN DEL PREDIO: URBANO </w:t>
      </w:r>
      <w:proofErr w:type="gramStart"/>
      <w:r w:rsidRPr="00292EA6">
        <w:rPr>
          <w:rFonts w:ascii="Arial" w:hAnsi="Arial" w:cs="Arial"/>
          <w:b/>
          <w:spacing w:val="6"/>
          <w:sz w:val="24"/>
          <w:szCs w:val="24"/>
        </w:rPr>
        <w:t xml:space="preserve">( </w:t>
      </w:r>
      <w:r w:rsidR="003A11B1" w:rsidRPr="00292EA6">
        <w:rPr>
          <w:rFonts w:ascii="Arial" w:hAnsi="Arial" w:cs="Arial"/>
          <w:b/>
          <w:spacing w:val="6"/>
          <w:sz w:val="24"/>
          <w:szCs w:val="24"/>
        </w:rPr>
        <w:t xml:space="preserve"> </w:t>
      </w:r>
      <w:r w:rsidRPr="00292EA6">
        <w:rPr>
          <w:rFonts w:ascii="Arial" w:hAnsi="Arial" w:cs="Arial"/>
          <w:b/>
          <w:spacing w:val="6"/>
          <w:sz w:val="24"/>
          <w:szCs w:val="24"/>
        </w:rPr>
        <w:t>X</w:t>
      </w:r>
      <w:proofErr w:type="gramEnd"/>
      <w:r w:rsidRPr="00292EA6">
        <w:rPr>
          <w:rFonts w:ascii="Arial" w:hAnsi="Arial" w:cs="Arial"/>
          <w:b/>
          <w:spacing w:val="6"/>
          <w:sz w:val="24"/>
          <w:szCs w:val="24"/>
        </w:rPr>
        <w:t xml:space="preserve"> </w:t>
      </w:r>
      <w:r w:rsidR="003A11B1" w:rsidRPr="00292EA6">
        <w:rPr>
          <w:rFonts w:ascii="Arial" w:hAnsi="Arial" w:cs="Arial"/>
          <w:b/>
          <w:spacing w:val="6"/>
          <w:sz w:val="24"/>
          <w:szCs w:val="24"/>
        </w:rPr>
        <w:t xml:space="preserve"> </w:t>
      </w:r>
      <w:r w:rsidRPr="00292EA6">
        <w:rPr>
          <w:rFonts w:ascii="Arial" w:hAnsi="Arial" w:cs="Arial"/>
          <w:b/>
          <w:spacing w:val="6"/>
          <w:sz w:val="24"/>
          <w:szCs w:val="24"/>
        </w:rPr>
        <w:t>) RURAL (    ).</w:t>
      </w:r>
      <w:r w:rsidRPr="00292EA6">
        <w:rPr>
          <w:rFonts w:ascii="Arial" w:hAnsi="Arial" w:cs="Arial"/>
          <w:b/>
          <w:spacing w:val="6"/>
          <w:sz w:val="24"/>
          <w:szCs w:val="24"/>
        </w:rPr>
        <w:tab/>
      </w:r>
    </w:p>
    <w:p w14:paraId="3C0F2A4F" w14:textId="70D1C663" w:rsidR="0023176C" w:rsidRPr="00292EA6" w:rsidRDefault="00DF4527" w:rsidP="00292EA6">
      <w:pPr>
        <w:pStyle w:val="Textocomentario"/>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 xml:space="preserve">DESCRIPCIÓN DEL(LOS) INMUEBLE(S): </w:t>
      </w:r>
      <w:bookmarkStart w:id="7" w:name="_Hlk19348727"/>
      <w:r w:rsidR="009921CD" w:rsidRPr="00292EA6">
        <w:rPr>
          <w:rFonts w:ascii="Arial" w:hAnsi="Arial" w:cs="Arial"/>
          <w:b/>
          <w:color w:val="0000FF"/>
          <w:spacing w:val="6"/>
          <w:sz w:val="24"/>
          <w:szCs w:val="24"/>
          <w:lang w:val="es-MX"/>
        </w:rPr>
        <w:t>APARTAMENTO NÚMERO ________________ (_____) DE LA TORRE ______ (____)</w:t>
      </w:r>
      <w:r w:rsidR="003A11B1" w:rsidRPr="00292EA6">
        <w:rPr>
          <w:rFonts w:ascii="Arial" w:hAnsi="Arial" w:cs="Arial"/>
          <w:b/>
          <w:color w:val="0000FF"/>
          <w:spacing w:val="6"/>
          <w:sz w:val="24"/>
          <w:szCs w:val="24"/>
          <w:lang w:val="es-MX"/>
        </w:rPr>
        <w:t xml:space="preserve">, </w:t>
      </w:r>
      <w:r w:rsidR="009921CD" w:rsidRPr="00292EA6">
        <w:rPr>
          <w:rFonts w:ascii="Arial" w:hAnsi="Arial" w:cs="Arial"/>
          <w:b/>
          <w:color w:val="0000FF"/>
          <w:spacing w:val="6"/>
          <w:sz w:val="24"/>
          <w:szCs w:val="24"/>
          <w:lang w:val="es-MX"/>
        </w:rPr>
        <w:t>PARQUEADERO NÚMERO ___________ (____)</w:t>
      </w:r>
      <w:r w:rsidR="003A11B1" w:rsidRPr="00292EA6">
        <w:rPr>
          <w:rFonts w:ascii="Arial" w:hAnsi="Arial" w:cs="Arial"/>
          <w:b/>
          <w:color w:val="0000FF"/>
          <w:spacing w:val="6"/>
          <w:sz w:val="24"/>
          <w:szCs w:val="24"/>
          <w:lang w:val="es-MX"/>
        </w:rPr>
        <w:t xml:space="preserve"> </w:t>
      </w:r>
      <w:r w:rsidR="003A11B1" w:rsidRPr="00292EA6">
        <w:rPr>
          <w:rFonts w:ascii="Arial" w:hAnsi="Arial" w:cs="Arial"/>
          <w:b/>
          <w:color w:val="0000FF"/>
          <w:spacing w:val="6"/>
          <w:sz w:val="24"/>
          <w:szCs w:val="24"/>
          <w:lang w:val="es-CO"/>
        </w:rPr>
        <w:t xml:space="preserve">Y DEPÓSITO NÚMERO ___________ (___) </w:t>
      </w:r>
      <w:r w:rsidR="009921CD" w:rsidRPr="00292EA6">
        <w:rPr>
          <w:rFonts w:ascii="Arial" w:hAnsi="Arial" w:cs="Arial"/>
          <w:b/>
          <w:color w:val="0000FF"/>
          <w:spacing w:val="6"/>
          <w:sz w:val="24"/>
          <w:szCs w:val="24"/>
          <w:highlight w:val="cyan"/>
          <w:lang w:val="es-MX"/>
        </w:rPr>
        <w:t xml:space="preserve">ETAPA </w:t>
      </w:r>
      <w:bookmarkEnd w:id="7"/>
      <w:r w:rsidR="003A11B1" w:rsidRPr="00292EA6">
        <w:rPr>
          <w:rFonts w:ascii="Arial" w:hAnsi="Arial" w:cs="Arial"/>
          <w:b/>
          <w:color w:val="0000FF"/>
          <w:spacing w:val="6"/>
          <w:sz w:val="24"/>
          <w:szCs w:val="24"/>
          <w:highlight w:val="cyan"/>
          <w:lang w:val="es-MX"/>
        </w:rPr>
        <w:t>____</w:t>
      </w:r>
      <w:r w:rsidR="0023176C" w:rsidRPr="00292EA6">
        <w:rPr>
          <w:rFonts w:ascii="Arial" w:hAnsi="Arial" w:cs="Arial"/>
          <w:b/>
          <w:color w:val="0000FF"/>
          <w:spacing w:val="6"/>
          <w:sz w:val="24"/>
          <w:szCs w:val="24"/>
          <w:lang w:val="es-MX"/>
        </w:rPr>
        <w:t xml:space="preserve"> </w:t>
      </w:r>
      <w:r w:rsidR="0023176C" w:rsidRPr="00292EA6">
        <w:rPr>
          <w:rFonts w:ascii="Arial" w:hAnsi="Arial" w:cs="Arial"/>
          <w:b/>
          <w:spacing w:val="6"/>
          <w:sz w:val="24"/>
          <w:szCs w:val="24"/>
        </w:rPr>
        <w:t xml:space="preserve">el (los) cual(es) hace(n) parte del </w:t>
      </w:r>
      <w:r w:rsidR="003A4AAA" w:rsidRPr="00292EA6">
        <w:rPr>
          <w:rFonts w:ascii="Arial" w:hAnsi="Arial" w:cs="Arial"/>
          <w:b/>
          <w:spacing w:val="6"/>
          <w:sz w:val="24"/>
          <w:szCs w:val="24"/>
        </w:rPr>
        <w:t>“</w:t>
      </w:r>
      <w:r w:rsidR="00133AFC" w:rsidRPr="00292EA6">
        <w:rPr>
          <w:rFonts w:ascii="Arial" w:hAnsi="Arial" w:cs="Arial"/>
          <w:b/>
          <w:spacing w:val="6"/>
          <w:sz w:val="24"/>
          <w:szCs w:val="24"/>
          <w:lang w:eastAsia="zh-CN"/>
        </w:rPr>
        <w:t>CONJUNTO DE USO MIXTO ARBOREA</w:t>
      </w:r>
      <w:r w:rsidR="003A4AAA" w:rsidRPr="00292EA6">
        <w:rPr>
          <w:rFonts w:ascii="Arial" w:hAnsi="Arial" w:cs="Arial"/>
          <w:b/>
          <w:spacing w:val="6"/>
          <w:sz w:val="24"/>
          <w:szCs w:val="24"/>
          <w:lang w:eastAsia="zh-CN"/>
        </w:rPr>
        <w:t>”</w:t>
      </w:r>
      <w:r w:rsidR="0023176C" w:rsidRPr="00292EA6">
        <w:rPr>
          <w:rFonts w:ascii="Arial" w:hAnsi="Arial" w:cs="Arial"/>
          <w:b/>
          <w:spacing w:val="6"/>
          <w:sz w:val="24"/>
          <w:szCs w:val="24"/>
          <w:lang w:eastAsia="zh-CN"/>
        </w:rPr>
        <w:t xml:space="preserve"> - PROPIEDAD HORIZONTAL</w:t>
      </w:r>
      <w:r w:rsidR="0023176C" w:rsidRPr="00292EA6">
        <w:rPr>
          <w:rFonts w:ascii="Arial" w:hAnsi="Arial" w:cs="Arial"/>
          <w:b/>
          <w:spacing w:val="6"/>
          <w:sz w:val="24"/>
          <w:szCs w:val="24"/>
        </w:rPr>
        <w:t xml:space="preserve">, </w:t>
      </w:r>
      <w:r w:rsidR="006D489B" w:rsidRPr="00292EA6">
        <w:rPr>
          <w:rFonts w:ascii="Arial" w:hAnsi="Arial" w:cs="Arial"/>
          <w:b/>
          <w:spacing w:val="6"/>
          <w:sz w:val="24"/>
          <w:szCs w:val="24"/>
        </w:rPr>
        <w:t xml:space="preserve">LOCALIZADO EN LA CALLE SEXTA (6) NUMERO VEINTIDÓS – CINCUENTA Y TRES (22-53) </w:t>
      </w:r>
      <w:r w:rsidR="0023176C" w:rsidRPr="00292EA6">
        <w:rPr>
          <w:rFonts w:ascii="Arial" w:eastAsia="Calibri" w:hAnsi="Arial" w:cs="Arial"/>
          <w:b/>
          <w:bCs/>
          <w:spacing w:val="6"/>
          <w:sz w:val="24"/>
          <w:szCs w:val="24"/>
        </w:rPr>
        <w:t xml:space="preserve">DEL </w:t>
      </w:r>
      <w:r w:rsidR="0023176C" w:rsidRPr="00292EA6">
        <w:rPr>
          <w:rFonts w:ascii="Arial" w:hAnsi="Arial" w:cs="Arial"/>
          <w:b/>
          <w:spacing w:val="6"/>
          <w:sz w:val="24"/>
          <w:szCs w:val="24"/>
          <w:lang w:val="es-CO"/>
        </w:rPr>
        <w:t>MUNICIPIO DE ZIPAQUIRÁ – DEPARTAMENTO DE CUNDINAMARCA</w:t>
      </w:r>
      <w:r w:rsidR="0023176C" w:rsidRPr="00292EA6">
        <w:rPr>
          <w:rFonts w:ascii="Arial" w:hAnsi="Arial" w:cs="Arial"/>
          <w:b/>
          <w:spacing w:val="6"/>
          <w:sz w:val="24"/>
          <w:szCs w:val="24"/>
        </w:rPr>
        <w:t>.</w:t>
      </w:r>
      <w:r w:rsidR="0023176C" w:rsidRPr="00292EA6">
        <w:rPr>
          <w:rFonts w:ascii="Arial" w:hAnsi="Arial" w:cs="Arial"/>
          <w:b/>
          <w:spacing w:val="6"/>
          <w:sz w:val="24"/>
          <w:szCs w:val="24"/>
        </w:rPr>
        <w:tab/>
      </w:r>
    </w:p>
    <w:p w14:paraId="2CD6E700" w14:textId="77777777" w:rsidR="00D60F09" w:rsidRPr="00292EA6" w:rsidRDefault="00547002" w:rsidP="00292EA6">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40" w:lineRule="exact"/>
        <w:jc w:val="both"/>
        <w:rPr>
          <w:rFonts w:ascii="Arial" w:hAnsi="Arial"/>
          <w:b/>
          <w:color w:val="000000"/>
          <w:spacing w:val="6"/>
          <w:sz w:val="24"/>
          <w:szCs w:val="24"/>
        </w:rPr>
      </w:pPr>
      <w:r w:rsidRPr="00292EA6">
        <w:rPr>
          <w:rFonts w:ascii="Arial" w:hAnsi="Arial"/>
          <w:spacing w:val="6"/>
          <w:sz w:val="24"/>
          <w:szCs w:val="24"/>
        </w:rPr>
        <w:t xml:space="preserve">En la ciudad de Bogotá, Distrito Capital, Departamento de Cundinamarca, República de Colombia, ante el despacho de la </w:t>
      </w:r>
      <w:r w:rsidRPr="00292EA6">
        <w:rPr>
          <w:rFonts w:ascii="Arial" w:hAnsi="Arial"/>
          <w:b/>
          <w:spacing w:val="6"/>
          <w:sz w:val="24"/>
          <w:szCs w:val="24"/>
        </w:rPr>
        <w:t>NOTARÍA SETENTA Y</w:t>
      </w:r>
      <w:r w:rsidR="0023176C" w:rsidRPr="00292EA6">
        <w:rPr>
          <w:rFonts w:ascii="Arial" w:hAnsi="Arial"/>
          <w:b/>
          <w:spacing w:val="6"/>
          <w:sz w:val="24"/>
          <w:szCs w:val="24"/>
        </w:rPr>
        <w:t xml:space="preserve"> </w:t>
      </w:r>
      <w:r w:rsidR="00DF4527" w:rsidRPr="00292EA6">
        <w:rPr>
          <w:rFonts w:ascii="Arial" w:hAnsi="Arial"/>
          <w:b/>
          <w:spacing w:val="6"/>
          <w:sz w:val="24"/>
          <w:szCs w:val="24"/>
        </w:rPr>
        <w:br/>
      </w:r>
      <w:r w:rsidRPr="00292EA6">
        <w:rPr>
          <w:rFonts w:ascii="Arial" w:hAnsi="Arial"/>
          <w:b/>
          <w:spacing w:val="6"/>
          <w:sz w:val="24"/>
          <w:szCs w:val="24"/>
        </w:rPr>
        <w:t xml:space="preserve">UNA (71) DEL CÍRCULO DE BOGOTÁ DISTRITO CAPITAL, </w:t>
      </w:r>
      <w:r w:rsidRPr="00292EA6">
        <w:rPr>
          <w:rFonts w:ascii="Arial" w:hAnsi="Arial"/>
          <w:spacing w:val="6"/>
          <w:sz w:val="24"/>
          <w:szCs w:val="24"/>
        </w:rPr>
        <w:t>cuya</w:t>
      </w:r>
      <w:r w:rsidRPr="00292EA6">
        <w:rPr>
          <w:rFonts w:ascii="Arial" w:hAnsi="Arial"/>
          <w:b/>
          <w:spacing w:val="6"/>
          <w:sz w:val="24"/>
          <w:szCs w:val="24"/>
        </w:rPr>
        <w:t xml:space="preserve"> </w:t>
      </w:r>
      <w:r w:rsidRPr="00292EA6">
        <w:rPr>
          <w:rFonts w:ascii="Arial" w:hAnsi="Arial"/>
          <w:b/>
          <w:color w:val="000000"/>
          <w:spacing w:val="6"/>
          <w:sz w:val="24"/>
          <w:szCs w:val="24"/>
        </w:rPr>
        <w:t>Notaria</w:t>
      </w:r>
      <w:r w:rsidR="0051337C" w:rsidRPr="00292EA6">
        <w:rPr>
          <w:rFonts w:ascii="Arial" w:hAnsi="Arial"/>
          <w:b/>
          <w:color w:val="000000"/>
          <w:spacing w:val="6"/>
          <w:sz w:val="24"/>
          <w:szCs w:val="24"/>
        </w:rPr>
        <w:t xml:space="preserve"> </w:t>
      </w:r>
      <w:r w:rsidR="00DF4527" w:rsidRPr="00292EA6">
        <w:rPr>
          <w:rFonts w:ascii="Arial" w:hAnsi="Arial"/>
          <w:b/>
          <w:color w:val="000000"/>
          <w:spacing w:val="6"/>
          <w:sz w:val="24"/>
          <w:szCs w:val="24"/>
        </w:rPr>
        <w:br/>
      </w:r>
    </w:p>
    <w:p w14:paraId="4B68BDB8" w14:textId="77777777" w:rsidR="00DF4527" w:rsidRPr="00292EA6" w:rsidRDefault="00DF4527" w:rsidP="00292EA6">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40" w:lineRule="exact"/>
        <w:jc w:val="both"/>
        <w:rPr>
          <w:rFonts w:ascii="Arial" w:hAnsi="Arial"/>
          <w:b/>
          <w:color w:val="000000"/>
          <w:spacing w:val="6"/>
          <w:sz w:val="24"/>
          <w:szCs w:val="24"/>
        </w:rPr>
      </w:pPr>
    </w:p>
    <w:p w14:paraId="0C432A11" w14:textId="77777777" w:rsidR="00DF4527" w:rsidRPr="00292EA6" w:rsidRDefault="00DF4527" w:rsidP="00292EA6">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40" w:lineRule="exact"/>
        <w:jc w:val="both"/>
        <w:rPr>
          <w:rFonts w:ascii="Arial" w:hAnsi="Arial"/>
          <w:b/>
          <w:color w:val="000000"/>
          <w:spacing w:val="6"/>
          <w:sz w:val="24"/>
          <w:szCs w:val="24"/>
        </w:rPr>
      </w:pPr>
    </w:p>
    <w:p w14:paraId="07B18913" w14:textId="77777777" w:rsidR="00687270" w:rsidRPr="00292EA6" w:rsidRDefault="00687270" w:rsidP="00292EA6">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40" w:lineRule="exact"/>
        <w:jc w:val="both"/>
        <w:rPr>
          <w:rFonts w:ascii="Arial" w:hAnsi="Arial"/>
          <w:color w:val="000000"/>
          <w:spacing w:val="6"/>
          <w:sz w:val="24"/>
          <w:szCs w:val="24"/>
        </w:rPr>
      </w:pPr>
      <w:r w:rsidRPr="00292EA6">
        <w:rPr>
          <w:rFonts w:ascii="Arial" w:hAnsi="Arial"/>
          <w:color w:val="000000"/>
          <w:spacing w:val="6"/>
          <w:sz w:val="24"/>
          <w:szCs w:val="24"/>
        </w:rPr>
        <w:t>se otorgó la escritura pública que se consigna en los siguientes términos:</w:t>
      </w:r>
      <w:r w:rsidR="0051337C" w:rsidRPr="00292EA6">
        <w:rPr>
          <w:rFonts w:ascii="Arial" w:hAnsi="Arial"/>
          <w:color w:val="000000"/>
          <w:spacing w:val="6"/>
          <w:sz w:val="24"/>
          <w:szCs w:val="24"/>
        </w:rPr>
        <w:tab/>
      </w:r>
    </w:p>
    <w:p w14:paraId="40E44889" w14:textId="77777777" w:rsidR="00547002" w:rsidRPr="00292EA6" w:rsidRDefault="00845410" w:rsidP="00292EA6">
      <w:pPr>
        <w:pStyle w:val="Textoindependiente2"/>
        <w:widowControl w:val="0"/>
        <w:tabs>
          <w:tab w:val="right" w:leader="hyphen" w:pos="8811"/>
        </w:tabs>
        <w:spacing w:line="440" w:lineRule="exact"/>
        <w:rPr>
          <w:rFonts w:ascii="Arial" w:hAnsi="Arial" w:cs="Arial"/>
          <w:spacing w:val="6"/>
          <w:sz w:val="24"/>
          <w:szCs w:val="24"/>
        </w:rPr>
      </w:pPr>
      <w:r w:rsidRPr="00292EA6">
        <w:rPr>
          <w:rFonts w:ascii="Arial" w:hAnsi="Arial" w:cs="Arial"/>
          <w:spacing w:val="6"/>
          <w:sz w:val="24"/>
          <w:szCs w:val="24"/>
        </w:rPr>
        <w:t>SECCIÓN PRIMERA</w:t>
      </w:r>
    </w:p>
    <w:p w14:paraId="10BF972C" w14:textId="77777777" w:rsidR="00547002" w:rsidRPr="00292EA6" w:rsidRDefault="00547002" w:rsidP="00292EA6">
      <w:pPr>
        <w:pStyle w:val="Textoindependiente2"/>
        <w:widowControl w:val="0"/>
        <w:tabs>
          <w:tab w:val="right" w:leader="hyphen" w:pos="8811"/>
        </w:tabs>
        <w:spacing w:line="440" w:lineRule="exact"/>
        <w:rPr>
          <w:rFonts w:ascii="Arial" w:hAnsi="Arial" w:cs="Arial"/>
          <w:spacing w:val="6"/>
          <w:sz w:val="24"/>
          <w:szCs w:val="24"/>
        </w:rPr>
      </w:pPr>
      <w:r w:rsidRPr="00292EA6">
        <w:rPr>
          <w:rFonts w:ascii="Arial" w:hAnsi="Arial" w:cs="Arial"/>
          <w:spacing w:val="6"/>
          <w:sz w:val="24"/>
          <w:szCs w:val="24"/>
        </w:rPr>
        <w:t>COMPRAVENTA</w:t>
      </w:r>
    </w:p>
    <w:p w14:paraId="3269317C" w14:textId="41D04D2B" w:rsidR="002B3B3C" w:rsidRPr="00292EA6" w:rsidRDefault="00AB7A16"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iCs/>
          <w:spacing w:val="6"/>
          <w:sz w:val="24"/>
          <w:szCs w:val="24"/>
        </w:rPr>
        <w:t xml:space="preserve">Comparecieron </w:t>
      </w:r>
      <w:r w:rsidRPr="00292EA6">
        <w:rPr>
          <w:rFonts w:ascii="Arial" w:hAnsi="Arial" w:cs="Arial"/>
          <w:spacing w:val="6"/>
          <w:sz w:val="24"/>
          <w:szCs w:val="24"/>
        </w:rPr>
        <w:t xml:space="preserve">de una parte, (i) </w:t>
      </w:r>
      <w:bookmarkStart w:id="8" w:name="_Hlk142380946"/>
      <w:r w:rsidR="008F7688" w:rsidRPr="00292EA6">
        <w:rPr>
          <w:rFonts w:ascii="Arial" w:hAnsi="Arial" w:cs="Arial"/>
          <w:b/>
          <w:bCs/>
          <w:spacing w:val="6"/>
          <w:sz w:val="24"/>
          <w:szCs w:val="24"/>
        </w:rPr>
        <w:t>CARLOS ALBERTO PERRY WOBST</w:t>
      </w:r>
      <w:r w:rsidR="008F7688" w:rsidRPr="00292EA6">
        <w:rPr>
          <w:rFonts w:ascii="Arial" w:hAnsi="Arial" w:cs="Arial"/>
          <w:spacing w:val="6"/>
          <w:sz w:val="24"/>
          <w:szCs w:val="24"/>
        </w:rPr>
        <w:t xml:space="preserve">, identificado con la cédula de ciudadanía número 80.090.710 de Bogotá D.C., en condición </w:t>
      </w:r>
      <w:r w:rsidR="008F7688" w:rsidRPr="00292EA6">
        <w:rPr>
          <w:rFonts w:ascii="Arial" w:hAnsi="Arial" w:cs="Arial"/>
          <w:bCs/>
          <w:spacing w:val="6"/>
          <w:sz w:val="24"/>
          <w:szCs w:val="24"/>
          <w:lang w:val="es-CO" w:eastAsia="es-MX"/>
        </w:rPr>
        <w:t xml:space="preserve">de Representante Legal Especial y apoderado general de la sociedad </w:t>
      </w:r>
      <w:r w:rsidR="008F7688" w:rsidRPr="00292EA6">
        <w:rPr>
          <w:rFonts w:ascii="Arial" w:hAnsi="Arial" w:cs="Arial"/>
          <w:b/>
          <w:bCs/>
          <w:spacing w:val="6"/>
          <w:sz w:val="24"/>
          <w:szCs w:val="24"/>
        </w:rPr>
        <w:t>CONSTRUCTORA CAPITAL BOGOTÁ S.A.S.,</w:t>
      </w:r>
      <w:r w:rsidR="008F7688" w:rsidRPr="00292EA6">
        <w:rPr>
          <w:rFonts w:ascii="Arial" w:hAnsi="Arial" w:cs="Arial"/>
          <w:bCs/>
          <w:spacing w:val="6"/>
          <w:sz w:val="24"/>
          <w:szCs w:val="24"/>
        </w:rPr>
        <w:t xml:space="preserve"> con </w:t>
      </w:r>
      <w:r w:rsidR="008F7688" w:rsidRPr="00292EA6">
        <w:rPr>
          <w:rFonts w:ascii="Arial" w:hAnsi="Arial" w:cs="Arial"/>
          <w:b/>
          <w:bCs/>
          <w:spacing w:val="6"/>
          <w:sz w:val="24"/>
          <w:szCs w:val="24"/>
        </w:rPr>
        <w:t>NIT. 900.192.711-6,</w:t>
      </w:r>
      <w:r w:rsidR="008F7688" w:rsidRPr="00292EA6">
        <w:rPr>
          <w:rFonts w:ascii="Arial" w:hAnsi="Arial" w:cs="Arial"/>
          <w:spacing w:val="6"/>
          <w:sz w:val="24"/>
          <w:szCs w:val="24"/>
        </w:rPr>
        <w:t xml:space="preserve"> con domicilio en la ciudad de Bogotá, sociedad comercial constituida mediante escritura pública número cero </w:t>
      </w:r>
      <w:proofErr w:type="spellStart"/>
      <w:r w:rsidR="008F7688" w:rsidRPr="00292EA6">
        <w:rPr>
          <w:rFonts w:ascii="Arial" w:hAnsi="Arial" w:cs="Arial"/>
          <w:spacing w:val="6"/>
          <w:sz w:val="24"/>
          <w:szCs w:val="24"/>
        </w:rPr>
        <w:t>cero</w:t>
      </w:r>
      <w:proofErr w:type="spellEnd"/>
      <w:r w:rsidR="008F7688" w:rsidRPr="00292EA6">
        <w:rPr>
          <w:rFonts w:ascii="Arial" w:hAnsi="Arial" w:cs="Arial"/>
          <w:spacing w:val="6"/>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w:t>
      </w:r>
      <w:r w:rsidR="008F7688" w:rsidRPr="00292EA6">
        <w:rPr>
          <w:rFonts w:ascii="Arial" w:hAnsi="Arial" w:cs="Arial"/>
          <w:spacing w:val="6"/>
          <w:sz w:val="24"/>
          <w:szCs w:val="24"/>
        </w:rPr>
        <w:lastRenderedPageBreak/>
        <w:t xml:space="preserve">Anónima a Sociedad por Acciones Simplificada; poder general debidamente conferido para el efecto y contenido en la escritura pública número </w:t>
      </w:r>
      <w:r w:rsidR="008F7688" w:rsidRPr="00292EA6">
        <w:rPr>
          <w:rFonts w:ascii="Arial" w:hAnsi="Arial" w:cs="Arial"/>
          <w:bCs/>
          <w:spacing w:val="6"/>
          <w:sz w:val="24"/>
          <w:szCs w:val="24"/>
        </w:rPr>
        <w:t>dos mil cuatrocientos setenta y tres (2473)</w:t>
      </w:r>
      <w:r w:rsidR="008F7688" w:rsidRPr="00292EA6">
        <w:rPr>
          <w:rFonts w:ascii="Arial" w:hAnsi="Arial" w:cs="Arial"/>
          <w:spacing w:val="6"/>
          <w:sz w:val="24"/>
          <w:szCs w:val="24"/>
          <w:lang w:val="es-CO" w:eastAsia="es-MX"/>
        </w:rPr>
        <w:t xml:space="preserve"> de fecha </w:t>
      </w:r>
      <w:r w:rsidR="008F7688" w:rsidRPr="00292EA6">
        <w:rPr>
          <w:rFonts w:ascii="Arial" w:hAnsi="Arial" w:cs="Arial"/>
          <w:bCs/>
          <w:spacing w:val="6"/>
          <w:sz w:val="24"/>
          <w:szCs w:val="24"/>
        </w:rPr>
        <w:t>primero (1) de agosto de dos mil veintitrés (2023)</w:t>
      </w:r>
      <w:r w:rsidR="008F7688" w:rsidRPr="00292EA6">
        <w:rPr>
          <w:rFonts w:ascii="Arial" w:hAnsi="Arial" w:cs="Arial"/>
          <w:spacing w:val="6"/>
          <w:sz w:val="24"/>
          <w:szCs w:val="24"/>
          <w:lang w:val="es-CO" w:eastAsia="es-MX"/>
        </w:rPr>
        <w:t xml:space="preserve"> otorgada en el Notaría Setenta y una (71) del Círculo de Bogotá, D.C., </w:t>
      </w:r>
      <w:r w:rsidR="008F7688" w:rsidRPr="00292EA6">
        <w:rPr>
          <w:rFonts w:ascii="Arial" w:hAnsi="Arial" w:cs="Arial"/>
          <w:spacing w:val="6"/>
          <w:sz w:val="24"/>
          <w:szCs w:val="24"/>
        </w:rPr>
        <w:t xml:space="preserve">por el señor </w:t>
      </w:r>
      <w:r w:rsidR="008F7688" w:rsidRPr="00292EA6">
        <w:rPr>
          <w:rFonts w:ascii="Arial" w:hAnsi="Arial" w:cs="Arial"/>
          <w:b/>
          <w:spacing w:val="6"/>
          <w:sz w:val="24"/>
          <w:szCs w:val="24"/>
        </w:rPr>
        <w:t>PABLO ECHEVERRI JARAMILLO,</w:t>
      </w:r>
      <w:r w:rsidR="008F7688" w:rsidRPr="00292EA6">
        <w:rPr>
          <w:rFonts w:ascii="Arial" w:hAnsi="Arial" w:cs="Arial"/>
          <w:spacing w:val="6"/>
          <w:sz w:val="24"/>
          <w:szCs w:val="24"/>
        </w:rPr>
        <w:t xml:space="preserve"> </w:t>
      </w:r>
      <w:r w:rsidR="008F7688" w:rsidRPr="00292EA6">
        <w:rPr>
          <w:rFonts w:ascii="Arial" w:hAnsi="Arial" w:cs="Arial"/>
          <w:spacing w:val="6"/>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8"/>
      <w:r w:rsidR="008F7688" w:rsidRPr="00292EA6">
        <w:rPr>
          <w:rFonts w:ascii="Arial" w:hAnsi="Arial" w:cs="Arial"/>
          <w:spacing w:val="6"/>
          <w:sz w:val="24"/>
          <w:szCs w:val="24"/>
          <w:lang w:val="es-CO"/>
        </w:rPr>
        <w:t xml:space="preserve"> </w:t>
      </w:r>
      <w:r w:rsidRPr="00292EA6">
        <w:rPr>
          <w:rFonts w:ascii="Arial" w:hAnsi="Arial" w:cs="Arial"/>
          <w:color w:val="000000"/>
          <w:spacing w:val="6"/>
          <w:sz w:val="24"/>
          <w:szCs w:val="24"/>
        </w:rPr>
        <w:t xml:space="preserve">quien en adelante y para los efectos del presente acto se denominará </w:t>
      </w:r>
      <w:r w:rsidRPr="00292EA6">
        <w:rPr>
          <w:rFonts w:ascii="Arial" w:hAnsi="Arial" w:cs="Arial"/>
          <w:b/>
          <w:bCs/>
          <w:color w:val="000000"/>
          <w:spacing w:val="6"/>
          <w:sz w:val="24"/>
          <w:szCs w:val="24"/>
        </w:rPr>
        <w:t>EL</w:t>
      </w:r>
      <w:r w:rsidRPr="00292EA6">
        <w:rPr>
          <w:rFonts w:ascii="Arial" w:hAnsi="Arial" w:cs="Arial"/>
          <w:b/>
          <w:bCs/>
          <w:spacing w:val="6"/>
          <w:sz w:val="24"/>
          <w:szCs w:val="24"/>
        </w:rPr>
        <w:t xml:space="preserve"> FIDEICOMITENTE </w:t>
      </w:r>
      <w:r w:rsidRPr="00292EA6">
        <w:rPr>
          <w:rFonts w:ascii="Arial" w:hAnsi="Arial" w:cs="Arial"/>
          <w:b/>
          <w:snapToGrid w:val="0"/>
          <w:spacing w:val="6"/>
          <w:sz w:val="24"/>
          <w:szCs w:val="24"/>
        </w:rPr>
        <w:t>CONSTRUCTOR RESPONSABLE DEL PROYECTO</w:t>
      </w:r>
      <w:r w:rsidRPr="00292EA6">
        <w:rPr>
          <w:rFonts w:ascii="Arial" w:hAnsi="Arial" w:cs="Arial"/>
          <w:spacing w:val="6"/>
          <w:sz w:val="24"/>
          <w:szCs w:val="24"/>
        </w:rPr>
        <w:t xml:space="preserve"> en el </w:t>
      </w:r>
      <w:r w:rsidR="004F3C4B" w:rsidRPr="00292EA6">
        <w:rPr>
          <w:rFonts w:ascii="Arial" w:hAnsi="Arial" w:cs="Arial"/>
          <w:b/>
          <w:spacing w:val="6"/>
          <w:sz w:val="24"/>
          <w:szCs w:val="24"/>
          <w:lang w:val="es-CO" w:eastAsia="es-CO"/>
        </w:rPr>
        <w:t>CONTRATO DE FIDUCIA MERCANTIL DE ADMINISTRACIÓN</w:t>
      </w:r>
      <w:r w:rsidR="004F3C4B" w:rsidRPr="00292EA6">
        <w:rPr>
          <w:rFonts w:ascii="Arial" w:hAnsi="Arial" w:cs="Arial"/>
          <w:spacing w:val="6"/>
          <w:sz w:val="24"/>
          <w:szCs w:val="24"/>
        </w:rPr>
        <w:t xml:space="preserve"> </w:t>
      </w:r>
      <w:r w:rsidRPr="00292EA6">
        <w:rPr>
          <w:rFonts w:ascii="Arial" w:hAnsi="Arial" w:cs="Arial"/>
          <w:spacing w:val="6"/>
          <w:sz w:val="24"/>
          <w:szCs w:val="24"/>
        </w:rPr>
        <w:t xml:space="preserve">suscrito mediante documento privado del </w:t>
      </w:r>
      <w:r w:rsidR="004F3C4B" w:rsidRPr="00292EA6">
        <w:rPr>
          <w:rFonts w:ascii="Arial" w:hAnsi="Arial" w:cs="Arial"/>
          <w:spacing w:val="6"/>
          <w:sz w:val="24"/>
          <w:szCs w:val="24"/>
          <w:lang w:val="es-CO" w:eastAsia="es-CO"/>
        </w:rPr>
        <w:t xml:space="preserve">trece (13) de septiembre del 2023, </w:t>
      </w:r>
      <w:r w:rsidR="004F3C4B"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004F3C4B" w:rsidRPr="00292EA6">
        <w:rPr>
          <w:rFonts w:ascii="Arial" w:hAnsi="Arial" w:cs="Arial"/>
          <w:spacing w:val="6"/>
          <w:sz w:val="24"/>
          <w:szCs w:val="24"/>
        </w:rPr>
        <w:t xml:space="preserve"> </w:t>
      </w:r>
      <w:r w:rsidRPr="00292EA6">
        <w:rPr>
          <w:rFonts w:ascii="Arial" w:hAnsi="Arial" w:cs="Arial"/>
          <w:spacing w:val="6"/>
          <w:sz w:val="24"/>
          <w:szCs w:val="24"/>
        </w:rPr>
        <w:t xml:space="preserve">sociedad que a su vez obra </w:t>
      </w:r>
      <w:r w:rsidR="0017033F" w:rsidRPr="00292EA6">
        <w:rPr>
          <w:rFonts w:ascii="Arial" w:hAnsi="Arial" w:cs="Arial"/>
          <w:color w:val="FF0000"/>
          <w:spacing w:val="6"/>
          <w:sz w:val="24"/>
          <w:szCs w:val="24"/>
        </w:rPr>
        <w:t>como</w:t>
      </w:r>
      <w:r w:rsidRPr="00292EA6">
        <w:rPr>
          <w:rFonts w:ascii="Arial" w:hAnsi="Arial" w:cs="Arial"/>
          <w:spacing w:val="6"/>
          <w:sz w:val="24"/>
          <w:szCs w:val="24"/>
        </w:rPr>
        <w:t xml:space="preserve"> Apoderada Especial </w:t>
      </w:r>
      <w:r w:rsidR="0017033F" w:rsidRPr="00292EA6">
        <w:rPr>
          <w:rFonts w:ascii="Arial" w:hAnsi="Arial" w:cs="Arial"/>
          <w:spacing w:val="6"/>
          <w:sz w:val="24"/>
          <w:szCs w:val="24"/>
        </w:rPr>
        <w:t xml:space="preserve">de </w:t>
      </w:r>
      <w:r w:rsidRPr="00292EA6">
        <w:rPr>
          <w:rFonts w:ascii="Arial" w:hAnsi="Arial" w:cs="Arial"/>
          <w:b/>
          <w:bCs/>
          <w:spacing w:val="6"/>
          <w:sz w:val="24"/>
          <w:szCs w:val="24"/>
        </w:rPr>
        <w:t>FIDUCIARIA BOGOTÁ S.A.</w:t>
      </w:r>
      <w:r w:rsidRPr="00292EA6">
        <w:rPr>
          <w:rFonts w:ascii="Arial" w:hAnsi="Arial" w:cs="Arial"/>
          <w:spacing w:val="6"/>
          <w:sz w:val="24"/>
          <w:szCs w:val="24"/>
        </w:rPr>
        <w:t>, con</w:t>
      </w:r>
      <w:r w:rsidRPr="00292EA6">
        <w:rPr>
          <w:rFonts w:ascii="Arial" w:hAnsi="Arial" w:cs="Arial"/>
          <w:b/>
          <w:spacing w:val="6"/>
          <w:sz w:val="24"/>
          <w:szCs w:val="24"/>
        </w:rPr>
        <w:t xml:space="preserve"> NIT. </w:t>
      </w:r>
      <w:r w:rsidRPr="00292EA6">
        <w:rPr>
          <w:rFonts w:ascii="Arial" w:hAnsi="Arial" w:cs="Arial"/>
          <w:b/>
          <w:spacing w:val="6"/>
          <w:sz w:val="24"/>
          <w:szCs w:val="24"/>
          <w:lang w:val="es-ES"/>
        </w:rPr>
        <w:t xml:space="preserve">800.142.383-7, </w:t>
      </w:r>
      <w:r w:rsidRPr="00292EA6">
        <w:rPr>
          <w:rFonts w:ascii="Arial" w:hAnsi="Arial" w:cs="Arial"/>
          <w:spacing w:val="6"/>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9" w:name="_Hlk498711665"/>
      <w:r w:rsidR="004F3C4B" w:rsidRPr="00292EA6">
        <w:rPr>
          <w:rFonts w:ascii="Arial" w:hAnsi="Arial" w:cs="Arial"/>
          <w:b/>
          <w:spacing w:val="6"/>
          <w:sz w:val="24"/>
          <w:szCs w:val="24"/>
        </w:rPr>
        <w:t>FIDEICOMISO LOTE ALAMEDA DE ZIPAQUIRÁ – FIDUBOGOTÁ</w:t>
      </w:r>
      <w:r w:rsidR="00E770ED" w:rsidRPr="00292EA6">
        <w:rPr>
          <w:rFonts w:ascii="Arial" w:hAnsi="Arial" w:cs="Arial"/>
          <w:b/>
          <w:spacing w:val="6"/>
          <w:sz w:val="24"/>
          <w:szCs w:val="24"/>
        </w:rPr>
        <w:t xml:space="preserve">, </w:t>
      </w:r>
      <w:r w:rsidR="004F3C4B" w:rsidRPr="00292EA6">
        <w:rPr>
          <w:rFonts w:ascii="Arial" w:hAnsi="Arial" w:cs="Arial"/>
          <w:b/>
          <w:spacing w:val="6"/>
          <w:sz w:val="24"/>
          <w:szCs w:val="24"/>
        </w:rPr>
        <w:t xml:space="preserve"> </w:t>
      </w:r>
      <w:r w:rsidRPr="00292EA6">
        <w:rPr>
          <w:rFonts w:ascii="Arial" w:hAnsi="Arial" w:cs="Arial"/>
          <w:bCs/>
          <w:spacing w:val="6"/>
          <w:sz w:val="24"/>
          <w:szCs w:val="24"/>
        </w:rPr>
        <w:t>identificado con</w:t>
      </w:r>
      <w:r w:rsidR="00E770ED" w:rsidRPr="00292EA6">
        <w:rPr>
          <w:rFonts w:ascii="Arial" w:hAnsi="Arial" w:cs="Arial"/>
          <w:bCs/>
          <w:spacing w:val="6"/>
          <w:sz w:val="24"/>
          <w:szCs w:val="24"/>
        </w:rPr>
        <w:t xml:space="preserve"> </w:t>
      </w:r>
      <w:r w:rsidRPr="00292EA6">
        <w:rPr>
          <w:rFonts w:ascii="Arial" w:hAnsi="Arial" w:cs="Arial"/>
          <w:bCs/>
          <w:spacing w:val="6"/>
          <w:sz w:val="24"/>
          <w:szCs w:val="24"/>
        </w:rPr>
        <w:t xml:space="preserve">el </w:t>
      </w:r>
      <w:r w:rsidR="004F3C4B" w:rsidRPr="00292EA6">
        <w:rPr>
          <w:rFonts w:ascii="Arial" w:hAnsi="Arial" w:cs="Arial"/>
          <w:b/>
          <w:spacing w:val="6"/>
          <w:sz w:val="24"/>
          <w:szCs w:val="24"/>
        </w:rPr>
        <w:t>NIT 830.055.897-7</w:t>
      </w:r>
      <w:r w:rsidRPr="00292EA6">
        <w:rPr>
          <w:rFonts w:ascii="Arial" w:hAnsi="Arial" w:cs="Arial"/>
          <w:spacing w:val="6"/>
          <w:sz w:val="24"/>
          <w:szCs w:val="24"/>
        </w:rPr>
        <w:t>,  constituido</w:t>
      </w:r>
      <w:r w:rsidR="004F3C4B" w:rsidRPr="00292EA6">
        <w:rPr>
          <w:rFonts w:ascii="Arial" w:hAnsi="Arial" w:cs="Arial"/>
          <w:spacing w:val="6"/>
          <w:sz w:val="24"/>
          <w:szCs w:val="24"/>
        </w:rPr>
        <w:t xml:space="preserve"> mediante documento privado del </w:t>
      </w:r>
      <w:r w:rsidR="004F3C4B" w:rsidRPr="00292EA6">
        <w:rPr>
          <w:rFonts w:ascii="Arial" w:hAnsi="Arial" w:cs="Arial"/>
          <w:spacing w:val="6"/>
          <w:sz w:val="24"/>
          <w:szCs w:val="24"/>
          <w:lang w:val="es-CO" w:eastAsia="es-CO"/>
        </w:rPr>
        <w:t xml:space="preserve">trece (13) de septiembre del 2023, </w:t>
      </w:r>
      <w:r w:rsidR="004F3C4B" w:rsidRPr="00292EA6">
        <w:rPr>
          <w:rFonts w:ascii="Arial" w:hAnsi="Arial" w:cs="Arial"/>
          <w:bCs/>
          <w:spacing w:val="6"/>
          <w:sz w:val="24"/>
          <w:szCs w:val="24"/>
          <w:lang w:val="es-CO" w:eastAsia="es-CO"/>
        </w:rPr>
        <w:t xml:space="preserve">el cual fue modificado mediante otrosí 6, 8 y 9 del 25 de </w:t>
      </w:r>
      <w:r w:rsidR="004F3C4B" w:rsidRPr="00292EA6">
        <w:rPr>
          <w:rFonts w:ascii="Arial" w:hAnsi="Arial" w:cs="Arial"/>
          <w:bCs/>
          <w:spacing w:val="6"/>
          <w:sz w:val="24"/>
          <w:szCs w:val="24"/>
          <w:lang w:val="es-CO" w:eastAsia="es-CO"/>
        </w:rPr>
        <w:lastRenderedPageBreak/>
        <w:t xml:space="preserve">enero de 2024, 08 de abril de 2024, 19 de junio de 2024 y julio de 2024 respectivamente, </w:t>
      </w:r>
      <w:r w:rsidRPr="00292EA6">
        <w:rPr>
          <w:rFonts w:ascii="Arial" w:eastAsia="Calibri" w:hAnsi="Arial" w:cs="Arial"/>
          <w:spacing w:val="6"/>
          <w:sz w:val="24"/>
          <w:szCs w:val="24"/>
        </w:rPr>
        <w:t xml:space="preserve">quien para los efectos de este contrato se denominará </w:t>
      </w:r>
      <w:del w:id="10" w:author="Castellanos Arias, Maria Alejandra" w:date="2024-09-02T21:16:00Z">
        <w:r w:rsidRPr="00292EA6" w:rsidDel="00327403">
          <w:rPr>
            <w:rFonts w:ascii="Arial" w:eastAsia="Calibri" w:hAnsi="Arial" w:cs="Arial"/>
            <w:b/>
            <w:bCs/>
            <w:spacing w:val="6"/>
            <w:sz w:val="24"/>
            <w:szCs w:val="24"/>
          </w:rPr>
          <w:delText>LA VENDEDORA</w:delText>
        </w:r>
      </w:del>
      <w:ins w:id="11" w:author="Castellanos Arias, Maria Alejandra" w:date="2024-09-02T21:16:00Z">
        <w:r w:rsidR="00327403">
          <w:rPr>
            <w:rFonts w:ascii="Arial" w:eastAsia="Calibri" w:hAnsi="Arial" w:cs="Arial"/>
            <w:b/>
            <w:bCs/>
            <w:spacing w:val="6"/>
            <w:sz w:val="24"/>
            <w:szCs w:val="24"/>
          </w:rPr>
          <w:t>EL FIDEICOMISO</w:t>
        </w:r>
      </w:ins>
      <w:ins w:id="12" w:author="Castellanos Arias, Maria Alejandra" w:date="2024-09-02T21:17:00Z">
        <w:r w:rsidR="00327403">
          <w:rPr>
            <w:rFonts w:ascii="Arial" w:eastAsia="Calibri" w:hAnsi="Arial" w:cs="Arial"/>
            <w:b/>
            <w:bCs/>
            <w:spacing w:val="6"/>
            <w:sz w:val="24"/>
            <w:szCs w:val="24"/>
          </w:rPr>
          <w:t xml:space="preserve"> O EL TRADENTE</w:t>
        </w:r>
      </w:ins>
      <w:r w:rsidRPr="00292EA6">
        <w:rPr>
          <w:rFonts w:ascii="Arial" w:hAnsi="Arial" w:cs="Arial"/>
          <w:spacing w:val="6"/>
          <w:sz w:val="24"/>
          <w:szCs w:val="24"/>
        </w:rPr>
        <w:t>,</w:t>
      </w:r>
      <w:bookmarkEnd w:id="9"/>
      <w:r w:rsidR="00111B56" w:rsidRPr="00292EA6">
        <w:rPr>
          <w:rFonts w:ascii="Arial" w:hAnsi="Arial" w:cs="Arial"/>
          <w:spacing w:val="6"/>
          <w:sz w:val="24"/>
          <w:szCs w:val="24"/>
        </w:rPr>
        <w:t xml:space="preserve"> </w:t>
      </w:r>
      <w:r w:rsidR="00547002" w:rsidRPr="00292EA6">
        <w:rPr>
          <w:rFonts w:ascii="Arial" w:hAnsi="Arial" w:cs="Arial"/>
          <w:spacing w:val="6"/>
          <w:sz w:val="24"/>
          <w:szCs w:val="24"/>
        </w:rPr>
        <w:t>y de la otra parte:</w:t>
      </w:r>
      <w:r w:rsidR="00E43BE1" w:rsidRPr="00292EA6">
        <w:rPr>
          <w:rFonts w:ascii="Arial" w:hAnsi="Arial" w:cs="Arial"/>
          <w:spacing w:val="6"/>
          <w:sz w:val="24"/>
          <w:szCs w:val="24"/>
        </w:rPr>
        <w:t xml:space="preserve"> </w:t>
      </w:r>
      <w:r w:rsidR="00E43BE1" w:rsidRPr="00292EA6">
        <w:rPr>
          <w:rFonts w:ascii="Arial" w:hAnsi="Arial" w:cs="Arial"/>
          <w:b/>
          <w:bCs/>
          <w:color w:val="0000FF"/>
          <w:spacing w:val="6"/>
          <w:sz w:val="24"/>
          <w:szCs w:val="24"/>
        </w:rPr>
        <w:t xml:space="preserve">NOMBRECOMPRADOR1 </w:t>
      </w:r>
      <w:r w:rsidR="00E43BE1" w:rsidRPr="00292EA6">
        <w:rPr>
          <w:rFonts w:ascii="Arial" w:hAnsi="Arial" w:cs="Arial"/>
          <w:bCs/>
          <w:color w:val="0000FF"/>
          <w:spacing w:val="6"/>
          <w:sz w:val="24"/>
          <w:szCs w:val="24"/>
        </w:rPr>
        <w:t xml:space="preserve">y </w:t>
      </w:r>
      <w:r w:rsidR="00E43BE1" w:rsidRPr="00292EA6">
        <w:rPr>
          <w:rFonts w:ascii="Arial" w:hAnsi="Arial" w:cs="Arial"/>
          <w:b/>
          <w:bCs/>
          <w:color w:val="0000FF"/>
          <w:spacing w:val="6"/>
          <w:sz w:val="24"/>
          <w:szCs w:val="24"/>
        </w:rPr>
        <w:t>NOMBRECOMPRADOR2</w:t>
      </w:r>
      <w:r w:rsidR="00E43BE1" w:rsidRPr="00292EA6">
        <w:rPr>
          <w:rFonts w:ascii="Arial" w:hAnsi="Arial" w:cs="Arial"/>
          <w:b/>
          <w:color w:val="0000FF"/>
          <w:spacing w:val="6"/>
          <w:sz w:val="24"/>
          <w:szCs w:val="24"/>
          <w:lang w:val="es-CO"/>
        </w:rPr>
        <w:t xml:space="preserve">, </w:t>
      </w:r>
      <w:r w:rsidR="00E43BE1" w:rsidRPr="00292EA6">
        <w:rPr>
          <w:rFonts w:ascii="Arial" w:hAnsi="Arial" w:cs="Arial"/>
          <w:spacing w:val="6"/>
          <w:sz w:val="24"/>
          <w:szCs w:val="24"/>
        </w:rPr>
        <w:t xml:space="preserve">mayor(es) de edad, domiciliado(a)(s) y residente(s) </w:t>
      </w:r>
      <w:r w:rsidR="00E43BE1" w:rsidRPr="00292EA6">
        <w:rPr>
          <w:rFonts w:ascii="Arial" w:hAnsi="Arial" w:cs="Arial"/>
          <w:color w:val="0000FF"/>
          <w:spacing w:val="6"/>
          <w:sz w:val="24"/>
          <w:szCs w:val="24"/>
        </w:rPr>
        <w:t>en esta ciudad</w:t>
      </w:r>
      <w:r w:rsidR="00E43BE1" w:rsidRPr="00292EA6">
        <w:rPr>
          <w:rFonts w:ascii="Arial" w:hAnsi="Arial" w:cs="Arial"/>
          <w:spacing w:val="6"/>
          <w:sz w:val="24"/>
          <w:szCs w:val="24"/>
        </w:rPr>
        <w:t>, identificado(a)(s) con la(s) cédula(s) de ciudadanía número(s)</w:t>
      </w:r>
      <w:r w:rsidR="00E43BE1" w:rsidRPr="00292EA6">
        <w:rPr>
          <w:rFonts w:ascii="Arial" w:hAnsi="Arial" w:cs="Arial"/>
          <w:b/>
          <w:color w:val="0000FF"/>
          <w:spacing w:val="6"/>
          <w:sz w:val="24"/>
          <w:szCs w:val="24"/>
          <w:lang w:val="es-CO"/>
        </w:rPr>
        <w:t xml:space="preserve"> </w:t>
      </w:r>
      <w:r w:rsidR="00E43BE1" w:rsidRPr="00292EA6">
        <w:rPr>
          <w:rFonts w:ascii="Arial" w:hAnsi="Arial" w:cs="Arial"/>
          <w:bCs/>
          <w:color w:val="0000FF"/>
          <w:spacing w:val="6"/>
          <w:sz w:val="24"/>
          <w:szCs w:val="24"/>
        </w:rPr>
        <w:t>CEDCOMP1 y CEDCOMP2</w:t>
      </w:r>
      <w:r w:rsidR="00E43BE1" w:rsidRPr="00292EA6">
        <w:rPr>
          <w:rFonts w:ascii="Arial" w:hAnsi="Arial" w:cs="Arial"/>
          <w:color w:val="0000FF"/>
          <w:spacing w:val="6"/>
          <w:sz w:val="24"/>
          <w:szCs w:val="24"/>
          <w:lang w:val="es-CO"/>
        </w:rPr>
        <w:t xml:space="preserve"> </w:t>
      </w:r>
      <w:r w:rsidR="00E43BE1" w:rsidRPr="00292EA6">
        <w:rPr>
          <w:rFonts w:ascii="Arial" w:hAnsi="Arial" w:cs="Arial"/>
          <w:spacing w:val="6"/>
          <w:sz w:val="24"/>
          <w:szCs w:val="24"/>
        </w:rPr>
        <w:t xml:space="preserve">expedida(s) en </w:t>
      </w:r>
      <w:proofErr w:type="spellStart"/>
      <w:r w:rsidR="00E43BE1" w:rsidRPr="00292EA6">
        <w:rPr>
          <w:rFonts w:ascii="Arial" w:hAnsi="Arial" w:cs="Arial"/>
          <w:color w:val="0000FF"/>
          <w:spacing w:val="6"/>
          <w:sz w:val="24"/>
          <w:szCs w:val="24"/>
        </w:rPr>
        <w:t>expcedcompradores</w:t>
      </w:r>
      <w:proofErr w:type="spellEnd"/>
      <w:r w:rsidR="00E43BE1" w:rsidRPr="00292EA6">
        <w:rPr>
          <w:rFonts w:ascii="Arial" w:hAnsi="Arial" w:cs="Arial"/>
          <w:color w:val="0000FF"/>
          <w:spacing w:val="6"/>
          <w:sz w:val="24"/>
          <w:szCs w:val="24"/>
        </w:rPr>
        <w:t>,</w:t>
      </w:r>
      <w:r w:rsidR="00E43BE1" w:rsidRPr="00292EA6">
        <w:rPr>
          <w:rFonts w:ascii="Arial" w:hAnsi="Arial" w:cs="Arial"/>
          <w:spacing w:val="6"/>
          <w:sz w:val="24"/>
          <w:szCs w:val="24"/>
        </w:rPr>
        <w:t xml:space="preserve"> de estado civil </w:t>
      </w:r>
      <w:bookmarkStart w:id="13" w:name="_Hlk4741796"/>
      <w:proofErr w:type="spellStart"/>
      <w:r w:rsidR="00E43BE1" w:rsidRPr="00292EA6">
        <w:rPr>
          <w:rFonts w:ascii="Arial" w:hAnsi="Arial" w:cs="Arial"/>
          <w:color w:val="0000FF"/>
          <w:spacing w:val="6"/>
          <w:sz w:val="24"/>
          <w:szCs w:val="24"/>
        </w:rPr>
        <w:t>estadocivilcompradores</w:t>
      </w:r>
      <w:bookmarkEnd w:id="13"/>
      <w:proofErr w:type="spellEnd"/>
      <w:r w:rsidR="00007CF3" w:rsidRPr="00292EA6">
        <w:rPr>
          <w:rFonts w:ascii="Arial" w:hAnsi="Arial" w:cs="Arial"/>
          <w:b/>
          <w:color w:val="0000FF"/>
          <w:spacing w:val="6"/>
          <w:sz w:val="24"/>
          <w:szCs w:val="24"/>
        </w:rPr>
        <w:t xml:space="preserve">, </w:t>
      </w:r>
      <w:r w:rsidR="00547002" w:rsidRPr="00292EA6">
        <w:rPr>
          <w:rFonts w:ascii="Arial" w:hAnsi="Arial" w:cs="Arial"/>
          <w:spacing w:val="6"/>
          <w:sz w:val="24"/>
          <w:szCs w:val="24"/>
        </w:rPr>
        <w:t xml:space="preserve">quien(es) obra(n) en nombre propio y en adelante se denominará(n) </w:t>
      </w:r>
      <w:r w:rsidR="000B016F" w:rsidRPr="00292EA6">
        <w:rPr>
          <w:rFonts w:ascii="Arial" w:hAnsi="Arial" w:cs="Arial"/>
          <w:b/>
          <w:bCs/>
          <w:spacing w:val="6"/>
          <w:sz w:val="24"/>
          <w:szCs w:val="24"/>
        </w:rPr>
        <w:t>EL (LA, LOS, LAS)</w:t>
      </w:r>
      <w:r w:rsidR="00547002" w:rsidRPr="00292EA6">
        <w:rPr>
          <w:rFonts w:ascii="Arial" w:hAnsi="Arial" w:cs="Arial"/>
          <w:b/>
          <w:bCs/>
          <w:spacing w:val="6"/>
          <w:sz w:val="24"/>
          <w:szCs w:val="24"/>
        </w:rPr>
        <w:t xml:space="preserve"> </w:t>
      </w:r>
      <w:r w:rsidR="000B016F" w:rsidRPr="00292EA6">
        <w:rPr>
          <w:rFonts w:ascii="Arial" w:hAnsi="Arial" w:cs="Arial"/>
          <w:b/>
          <w:bCs/>
          <w:spacing w:val="6"/>
          <w:sz w:val="24"/>
          <w:szCs w:val="24"/>
        </w:rPr>
        <w:t>COMPRADOR (A, ES, AS</w:t>
      </w:r>
      <w:r w:rsidR="00547002" w:rsidRPr="00292EA6">
        <w:rPr>
          <w:rFonts w:ascii="Arial" w:hAnsi="Arial" w:cs="Arial"/>
          <w:b/>
          <w:bCs/>
          <w:spacing w:val="6"/>
          <w:sz w:val="24"/>
          <w:szCs w:val="24"/>
        </w:rPr>
        <w:t>)</w:t>
      </w:r>
      <w:r w:rsidR="00547002" w:rsidRPr="00292EA6">
        <w:rPr>
          <w:rFonts w:ascii="Arial" w:hAnsi="Arial" w:cs="Arial"/>
          <w:spacing w:val="6"/>
          <w:sz w:val="24"/>
          <w:szCs w:val="24"/>
        </w:rPr>
        <w:t xml:space="preserve"> y manifestó(aron) que ha(n) celebrado contrato de compraventa contenido en las </w:t>
      </w:r>
      <w:bookmarkStart w:id="14" w:name="_Hlk72758977"/>
      <w:r w:rsidR="000A794C" w:rsidRPr="00292EA6">
        <w:rPr>
          <w:rFonts w:ascii="Arial" w:hAnsi="Arial" w:cs="Arial"/>
          <w:spacing w:val="6"/>
          <w:sz w:val="24"/>
          <w:szCs w:val="24"/>
        </w:rPr>
        <w:t xml:space="preserve">siguientes </w:t>
      </w:r>
      <w:r w:rsidR="002B3B3C" w:rsidRPr="00292EA6">
        <w:rPr>
          <w:rFonts w:ascii="Arial" w:hAnsi="Arial" w:cs="Arial"/>
          <w:spacing w:val="6"/>
          <w:sz w:val="24"/>
          <w:szCs w:val="24"/>
        </w:rPr>
        <w:t xml:space="preserve">cláusulas, previas las siguientes: </w:t>
      </w:r>
      <w:r w:rsidR="002B3B3C" w:rsidRPr="00292EA6">
        <w:rPr>
          <w:rFonts w:ascii="Arial" w:hAnsi="Arial" w:cs="Arial"/>
          <w:spacing w:val="6"/>
          <w:sz w:val="24"/>
          <w:szCs w:val="24"/>
        </w:rPr>
        <w:tab/>
      </w:r>
    </w:p>
    <w:p w14:paraId="089C2423" w14:textId="77777777" w:rsidR="002B3B3C" w:rsidRPr="00292EA6" w:rsidRDefault="002B3B3C" w:rsidP="00292EA6">
      <w:pPr>
        <w:widowControl w:val="0"/>
        <w:tabs>
          <w:tab w:val="right" w:leader="hyphen" w:pos="8811"/>
        </w:tabs>
        <w:spacing w:line="440" w:lineRule="exact"/>
        <w:jc w:val="center"/>
        <w:rPr>
          <w:rFonts w:ascii="Arial" w:hAnsi="Arial" w:cs="Arial"/>
          <w:b/>
          <w:bCs/>
          <w:color w:val="0000FF"/>
          <w:spacing w:val="6"/>
          <w:sz w:val="24"/>
          <w:szCs w:val="24"/>
          <w:lang w:val="es-CO"/>
        </w:rPr>
      </w:pPr>
      <w:r w:rsidRPr="00292EA6">
        <w:rPr>
          <w:rFonts w:ascii="Arial" w:hAnsi="Arial" w:cs="Arial"/>
          <w:b/>
          <w:bCs/>
          <w:color w:val="0000FF"/>
          <w:spacing w:val="6"/>
          <w:sz w:val="24"/>
          <w:szCs w:val="24"/>
          <w:lang w:val="es-CO"/>
        </w:rPr>
        <w:t>CONSIDERACIONES</w:t>
      </w:r>
    </w:p>
    <w:p w14:paraId="73DA30C6" w14:textId="77777777" w:rsidR="004D2215" w:rsidRPr="00292EA6" w:rsidRDefault="004D2215" w:rsidP="00292EA6">
      <w:pPr>
        <w:widowControl w:val="0"/>
        <w:tabs>
          <w:tab w:val="right" w:leader="hyphen" w:pos="8811"/>
        </w:tabs>
        <w:spacing w:line="440" w:lineRule="exact"/>
        <w:jc w:val="both"/>
        <w:rPr>
          <w:rFonts w:ascii="Arial" w:hAnsi="Arial" w:cs="Arial"/>
          <w:spacing w:val="6"/>
          <w:sz w:val="24"/>
          <w:szCs w:val="24"/>
          <w:lang w:val="es-CO" w:eastAsia="es-CO"/>
        </w:rPr>
      </w:pPr>
      <w:r w:rsidRPr="00292EA6">
        <w:rPr>
          <w:rFonts w:ascii="Arial" w:hAnsi="Arial" w:cs="Arial"/>
          <w:b/>
          <w:spacing w:val="6"/>
          <w:sz w:val="24"/>
          <w:szCs w:val="24"/>
          <w:lang w:val="es-CO" w:eastAsia="es-CO"/>
        </w:rPr>
        <w:t xml:space="preserve">PRIMERO: </w:t>
      </w:r>
      <w:r w:rsidRPr="00292EA6">
        <w:rPr>
          <w:rFonts w:ascii="Arial" w:hAnsi="Arial" w:cs="Arial"/>
          <w:spacing w:val="6"/>
          <w:sz w:val="24"/>
          <w:szCs w:val="24"/>
          <w:lang w:val="es-CO" w:eastAsia="es-CO"/>
        </w:rPr>
        <w:t xml:space="preserve">Que mediante documento privado de fecha trece (13) de septiembre del 2023, la sociedad </w:t>
      </w:r>
      <w:r w:rsidRPr="00292EA6">
        <w:rPr>
          <w:rFonts w:ascii="Arial" w:hAnsi="Arial" w:cs="Arial"/>
          <w:b/>
          <w:bCs/>
          <w:spacing w:val="6"/>
          <w:sz w:val="24"/>
          <w:szCs w:val="24"/>
          <w:lang w:val="es-CO" w:eastAsia="es-CO"/>
        </w:rPr>
        <w:t xml:space="preserve">CONSTRUCTORA CAPITAL BOGOTA S.A.S., </w:t>
      </w:r>
      <w:r w:rsidRPr="00292EA6">
        <w:rPr>
          <w:rFonts w:ascii="Arial" w:hAnsi="Arial" w:cs="Arial"/>
          <w:spacing w:val="6"/>
          <w:sz w:val="24"/>
          <w:szCs w:val="24"/>
          <w:lang w:val="es-CO" w:eastAsia="es-CO"/>
        </w:rPr>
        <w:t>en calidad de</w:t>
      </w:r>
      <w:r w:rsidRPr="00292EA6">
        <w:rPr>
          <w:rFonts w:ascii="Arial" w:hAnsi="Arial" w:cs="Arial"/>
          <w:b/>
          <w:spacing w:val="6"/>
          <w:sz w:val="24"/>
          <w:szCs w:val="24"/>
          <w:lang w:val="es-CO" w:eastAsia="es-CO"/>
        </w:rPr>
        <w:t xml:space="preserve"> FIDEICOMITENTE</w:t>
      </w:r>
      <w:r w:rsidRPr="00292EA6">
        <w:rPr>
          <w:rFonts w:ascii="Arial" w:hAnsi="Arial" w:cs="Arial"/>
          <w:spacing w:val="6"/>
          <w:sz w:val="24"/>
          <w:szCs w:val="24"/>
          <w:lang w:val="es-CO" w:eastAsia="es-CO"/>
        </w:rPr>
        <w:t xml:space="preserve"> y </w:t>
      </w:r>
      <w:r w:rsidRPr="00292EA6">
        <w:rPr>
          <w:rFonts w:ascii="Arial" w:hAnsi="Arial" w:cs="Arial"/>
          <w:b/>
          <w:spacing w:val="6"/>
          <w:sz w:val="24"/>
          <w:szCs w:val="24"/>
          <w:lang w:val="es-CO" w:eastAsia="es-CO"/>
        </w:rPr>
        <w:t>FIDUCIARIA BOGOTÁ S.A.</w:t>
      </w:r>
      <w:r w:rsidRPr="00292EA6">
        <w:rPr>
          <w:rFonts w:ascii="Arial" w:hAnsi="Arial" w:cs="Arial"/>
          <w:spacing w:val="6"/>
          <w:sz w:val="24"/>
          <w:szCs w:val="24"/>
          <w:lang w:val="es-CO" w:eastAsia="es-CO"/>
        </w:rPr>
        <w:t xml:space="preserve">, en calidad de </w:t>
      </w:r>
      <w:r w:rsidRPr="00292EA6">
        <w:rPr>
          <w:rFonts w:ascii="Arial" w:hAnsi="Arial" w:cs="Arial"/>
          <w:b/>
          <w:spacing w:val="6"/>
          <w:sz w:val="24"/>
          <w:szCs w:val="24"/>
          <w:lang w:val="es-CO" w:eastAsia="es-CO"/>
        </w:rPr>
        <w:t>FIDUCIARIA</w:t>
      </w:r>
      <w:r w:rsidRPr="00292EA6">
        <w:rPr>
          <w:rFonts w:ascii="Arial" w:hAnsi="Arial" w:cs="Arial"/>
          <w:spacing w:val="6"/>
          <w:sz w:val="24"/>
          <w:szCs w:val="24"/>
          <w:lang w:val="es-CO" w:eastAsia="es-CO"/>
        </w:rPr>
        <w:t xml:space="preserve">, celebraron el otrosí integral No. 5 al </w:t>
      </w:r>
      <w:r w:rsidRPr="00292EA6">
        <w:rPr>
          <w:rFonts w:ascii="Arial" w:hAnsi="Arial" w:cs="Arial"/>
          <w:b/>
          <w:spacing w:val="6"/>
          <w:sz w:val="24"/>
          <w:szCs w:val="24"/>
          <w:lang w:val="es-CO" w:eastAsia="es-CO"/>
        </w:rPr>
        <w:t xml:space="preserve">CONTRATO DE FIDUCIA MERCANTIL DE ADMINISTRACIÓN </w:t>
      </w:r>
      <w:r w:rsidRPr="00292EA6">
        <w:rPr>
          <w:rFonts w:ascii="Arial" w:hAnsi="Arial" w:cs="Arial"/>
          <w:spacing w:val="6"/>
          <w:sz w:val="24"/>
          <w:szCs w:val="24"/>
          <w:lang w:val="es-CO" w:eastAsia="es-CO"/>
        </w:rPr>
        <w:t xml:space="preserve">denominado </w:t>
      </w:r>
      <w:r w:rsidRPr="00292EA6">
        <w:rPr>
          <w:rFonts w:ascii="Arial" w:hAnsi="Arial" w:cs="Arial"/>
          <w:b/>
          <w:spacing w:val="6"/>
          <w:sz w:val="24"/>
          <w:szCs w:val="24"/>
          <w:lang w:val="es-CO" w:eastAsia="es-CO"/>
        </w:rPr>
        <w:t>FIDEICOMISO LOTE ALAMEDA DE ZIPAQUIRÁ</w:t>
      </w:r>
      <w:r w:rsidRPr="00292EA6">
        <w:rPr>
          <w:rFonts w:ascii="Arial" w:hAnsi="Arial" w:cs="Arial"/>
          <w:b/>
          <w:bCs/>
          <w:spacing w:val="6"/>
          <w:sz w:val="24"/>
          <w:szCs w:val="24"/>
          <w:lang w:val="es-CO"/>
        </w:rPr>
        <w:t xml:space="preserve"> – FIDUBOGOTÁ, </w:t>
      </w:r>
      <w:r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bCs/>
          <w:spacing w:val="6"/>
          <w:sz w:val="24"/>
          <w:szCs w:val="24"/>
          <w:lang w:val="es-CO" w:eastAsia="es-CO"/>
        </w:rPr>
        <w:tab/>
      </w:r>
    </w:p>
    <w:p w14:paraId="148E2174" w14:textId="77777777" w:rsidR="004D2215" w:rsidRPr="00292EA6" w:rsidRDefault="004D2215" w:rsidP="00292EA6">
      <w:pPr>
        <w:widowControl w:val="0"/>
        <w:tabs>
          <w:tab w:val="right" w:leader="hyphen" w:pos="8811"/>
        </w:tabs>
        <w:spacing w:line="440" w:lineRule="exact"/>
        <w:jc w:val="both"/>
        <w:rPr>
          <w:rFonts w:ascii="Arial" w:eastAsiaTheme="minorHAnsi" w:hAnsi="Arial" w:cs="Arial"/>
          <w:spacing w:val="6"/>
          <w:sz w:val="24"/>
          <w:szCs w:val="24"/>
          <w:lang w:val="es-CO" w:eastAsia="en-US"/>
        </w:rPr>
      </w:pPr>
      <w:r w:rsidRPr="00292EA6">
        <w:rPr>
          <w:rFonts w:ascii="Arial" w:hAnsi="Arial" w:cs="Arial"/>
          <w:b/>
          <w:spacing w:val="6"/>
          <w:sz w:val="24"/>
          <w:szCs w:val="24"/>
          <w:lang w:val="es-CO" w:eastAsia="es-CO"/>
        </w:rPr>
        <w:t>SEGUNDO: El Objeto del FIDEICOMISO LOTE ALAMEDA DE ZIPAQUIRÁ</w:t>
      </w:r>
      <w:r w:rsidRPr="00292EA6">
        <w:rPr>
          <w:rFonts w:ascii="Arial" w:hAnsi="Arial" w:cs="Arial"/>
          <w:b/>
          <w:bCs/>
          <w:spacing w:val="6"/>
          <w:sz w:val="24"/>
          <w:szCs w:val="24"/>
          <w:lang w:val="es-CO"/>
        </w:rPr>
        <w:t xml:space="preserve"> - FIDUBOGOTÁ</w:t>
      </w:r>
      <w:r w:rsidRPr="00292EA6">
        <w:rPr>
          <w:rFonts w:ascii="Arial" w:eastAsiaTheme="minorHAnsi" w:hAnsi="Arial" w:cs="Arial"/>
          <w:bCs/>
          <w:spacing w:val="6"/>
          <w:sz w:val="24"/>
          <w:szCs w:val="24"/>
          <w:lang w:val="es-CO" w:eastAsia="en-US"/>
        </w:rPr>
        <w:t xml:space="preserve"> es el siguiente: </w:t>
      </w:r>
      <w:r w:rsidRPr="00292EA6">
        <w:rPr>
          <w:rFonts w:ascii="Arial" w:eastAsiaTheme="minorHAnsi" w:hAnsi="Arial" w:cs="Arial"/>
          <w:bCs/>
          <w:spacing w:val="6"/>
          <w:sz w:val="24"/>
          <w:szCs w:val="24"/>
          <w:lang w:val="es-CO" w:eastAsia="en-US"/>
        </w:rPr>
        <w:tab/>
      </w:r>
    </w:p>
    <w:p w14:paraId="2BA62CFE" w14:textId="77777777" w:rsidR="004D2215" w:rsidRPr="00292EA6" w:rsidRDefault="004D2215" w:rsidP="00292EA6">
      <w:pPr>
        <w:widowControl w:val="0"/>
        <w:numPr>
          <w:ilvl w:val="1"/>
          <w:numId w:val="4"/>
        </w:numPr>
        <w:tabs>
          <w:tab w:val="right" w:leader="hyphen" w:pos="8811"/>
        </w:tabs>
        <w:spacing w:line="440" w:lineRule="exact"/>
        <w:ind w:left="0" w:firstLine="0"/>
        <w:jc w:val="both"/>
        <w:rPr>
          <w:rFonts w:ascii="Arial" w:eastAsiaTheme="minorHAnsi" w:hAnsi="Arial" w:cs="Arial"/>
          <w:i/>
          <w:iCs/>
          <w:spacing w:val="6"/>
          <w:sz w:val="24"/>
          <w:szCs w:val="24"/>
          <w:lang w:val="es-CO" w:eastAsia="en-US"/>
        </w:rPr>
      </w:pPr>
      <w:bookmarkStart w:id="15" w:name="_Hlk137130569"/>
      <w:r w:rsidRPr="00292EA6">
        <w:rPr>
          <w:rFonts w:ascii="Arial" w:hAnsi="Arial" w:cs="Arial"/>
          <w:b/>
          <w:i/>
          <w:iCs/>
          <w:spacing w:val="6"/>
          <w:sz w:val="24"/>
          <w:szCs w:val="24"/>
          <w:lang w:val="es-ES" w:eastAsia="zh-CN"/>
        </w:rPr>
        <w:t xml:space="preserve">“OBJETO. </w:t>
      </w:r>
      <w:r w:rsidRPr="00292EA6">
        <w:rPr>
          <w:rFonts w:ascii="Arial" w:hAnsi="Arial" w:cs="Arial"/>
          <w:i/>
          <w:iCs/>
          <w:spacing w:val="6"/>
          <w:sz w:val="24"/>
          <w:szCs w:val="24"/>
          <w:lang w:val="es-ES" w:eastAsia="zh-CN"/>
        </w:rPr>
        <w:t xml:space="preserve">El presente </w:t>
      </w:r>
      <w:r w:rsidRPr="00292EA6">
        <w:rPr>
          <w:rFonts w:ascii="Arial" w:hAnsi="Arial" w:cs="Arial"/>
          <w:b/>
          <w:i/>
          <w:iCs/>
          <w:spacing w:val="6"/>
          <w:sz w:val="24"/>
          <w:szCs w:val="24"/>
          <w:lang w:val="es-ES" w:eastAsia="zh-CN"/>
        </w:rPr>
        <w:t>CONTRATO DE FIDUCIA MERCANTIL</w:t>
      </w:r>
      <w:r w:rsidRPr="00292EA6">
        <w:rPr>
          <w:rFonts w:ascii="Arial" w:hAnsi="Arial" w:cs="Arial"/>
          <w:i/>
          <w:iCs/>
          <w:spacing w:val="6"/>
          <w:sz w:val="24"/>
          <w:szCs w:val="24"/>
          <w:lang w:val="es-ES" w:eastAsia="zh-CN"/>
        </w:rPr>
        <w:t xml:space="preserve">, tiene por objeto constituir un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denominado </w:t>
      </w:r>
      <w:r w:rsidRPr="00292EA6">
        <w:rPr>
          <w:rFonts w:ascii="Arial" w:hAnsi="Arial" w:cs="Arial"/>
          <w:b/>
          <w:i/>
          <w:iCs/>
          <w:spacing w:val="6"/>
          <w:sz w:val="24"/>
          <w:szCs w:val="24"/>
          <w:lang w:val="es-ES" w:eastAsia="zh-CN"/>
        </w:rPr>
        <w:t xml:space="preserve">FIDEICOMISO ALAMEDA DE ZIPAQUIRÁ – FIDUBOGOTÁ, </w:t>
      </w:r>
      <w:r w:rsidRPr="00292EA6">
        <w:rPr>
          <w:rFonts w:ascii="Arial" w:hAnsi="Arial" w:cs="Arial"/>
          <w:i/>
          <w:iCs/>
          <w:spacing w:val="6"/>
          <w:sz w:val="24"/>
          <w:szCs w:val="24"/>
          <w:lang w:val="es-ES" w:eastAsia="zh-CN"/>
        </w:rPr>
        <w:t xml:space="preserve">afecto a las siguientes finalidades, en desarrollo de las cuales </w:t>
      </w:r>
      <w:r w:rsidRPr="00292EA6">
        <w:rPr>
          <w:rFonts w:ascii="Arial" w:hAnsi="Arial" w:cs="Arial"/>
          <w:b/>
          <w:i/>
          <w:iCs/>
          <w:spacing w:val="6"/>
          <w:sz w:val="24"/>
          <w:szCs w:val="24"/>
          <w:lang w:val="es-ES" w:eastAsia="zh-CN"/>
        </w:rPr>
        <w:t>LA FIDUCIARIA</w:t>
      </w:r>
      <w:r w:rsidRPr="00292EA6">
        <w:rPr>
          <w:rFonts w:ascii="Arial" w:hAnsi="Arial" w:cs="Arial"/>
          <w:i/>
          <w:iCs/>
          <w:spacing w:val="6"/>
          <w:sz w:val="24"/>
          <w:szCs w:val="24"/>
          <w:lang w:val="es-ES" w:eastAsia="zh-CN"/>
        </w:rPr>
        <w:t xml:space="preserve"> deberá cumplir su gestión: </w:t>
      </w:r>
      <w:r w:rsidRPr="00292EA6">
        <w:rPr>
          <w:rFonts w:ascii="Arial" w:hAnsi="Arial" w:cs="Arial"/>
          <w:i/>
          <w:iCs/>
          <w:spacing w:val="6"/>
          <w:sz w:val="24"/>
          <w:szCs w:val="24"/>
          <w:lang w:val="es-ES" w:eastAsia="zh-CN"/>
        </w:rPr>
        <w:tab/>
      </w:r>
    </w:p>
    <w:p w14:paraId="2118DB8D" w14:textId="77777777" w:rsidR="004D2215" w:rsidRPr="00292EA6" w:rsidRDefault="004D2215" w:rsidP="00292EA6">
      <w:pPr>
        <w:widowControl w:val="0"/>
        <w:numPr>
          <w:ilvl w:val="0"/>
          <w:numId w:val="2"/>
        </w:numPr>
        <w:tabs>
          <w:tab w:val="right" w:leader="hyphen" w:pos="8811"/>
        </w:tabs>
        <w:spacing w:line="440" w:lineRule="exact"/>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En los términos del presente Contrato, administrar </w:t>
      </w:r>
      <w:r w:rsidRPr="00292EA6">
        <w:rPr>
          <w:rFonts w:ascii="Arial" w:hAnsi="Arial" w:cs="Arial"/>
          <w:b/>
          <w:bCs/>
          <w:i/>
          <w:iCs/>
          <w:spacing w:val="6"/>
          <w:sz w:val="24"/>
          <w:szCs w:val="24"/>
          <w:lang w:val="es-ES" w:eastAsia="zh-CN"/>
        </w:rPr>
        <w:t>LOS</w:t>
      </w:r>
      <w:r w:rsidRPr="00292EA6">
        <w:rPr>
          <w:rFonts w:ascii="Arial" w:hAnsi="Arial" w:cs="Arial"/>
          <w:i/>
          <w:iCs/>
          <w:spacing w:val="6"/>
          <w:sz w:val="24"/>
          <w:szCs w:val="24"/>
          <w:lang w:val="es-ES" w:eastAsia="zh-CN"/>
        </w:rPr>
        <w:t xml:space="preserve"> </w:t>
      </w:r>
      <w:r w:rsidRPr="00292EA6">
        <w:rPr>
          <w:rFonts w:ascii="Arial" w:hAnsi="Arial" w:cs="Arial"/>
          <w:b/>
          <w:i/>
          <w:iCs/>
          <w:spacing w:val="6"/>
          <w:sz w:val="24"/>
          <w:szCs w:val="24"/>
          <w:lang w:val="es-ES" w:eastAsia="zh-CN"/>
        </w:rPr>
        <w:t>INMUEBLES</w:t>
      </w:r>
      <w:r w:rsidRPr="00292EA6">
        <w:rPr>
          <w:rFonts w:ascii="Arial" w:hAnsi="Arial" w:cs="Arial"/>
          <w:i/>
          <w:iCs/>
          <w:spacing w:val="6"/>
          <w:sz w:val="24"/>
          <w:szCs w:val="24"/>
          <w:lang w:val="es-ES" w:eastAsia="zh-CN"/>
        </w:rPr>
        <w:t xml:space="preserve"> fideicomitidos, junto con los demás activos aportados por </w:t>
      </w:r>
      <w:r w:rsidRPr="00292EA6">
        <w:rPr>
          <w:rFonts w:ascii="Arial" w:hAnsi="Arial" w:cs="Arial"/>
          <w:b/>
          <w:i/>
          <w:iCs/>
          <w:spacing w:val="6"/>
          <w:sz w:val="24"/>
          <w:szCs w:val="24"/>
          <w:lang w:val="es-ES" w:eastAsia="zh-CN"/>
        </w:rPr>
        <w:t>EL FIDEICOMITENTE CONSTRUCTOR</w:t>
      </w:r>
      <w:r w:rsidRPr="00292EA6">
        <w:rPr>
          <w:rFonts w:ascii="Arial" w:hAnsi="Arial" w:cs="Arial"/>
          <w:i/>
          <w:iCs/>
          <w:spacing w:val="6"/>
          <w:sz w:val="24"/>
          <w:szCs w:val="24"/>
          <w:lang w:val="es-ES" w:eastAsia="zh-CN"/>
        </w:rPr>
        <w:t xml:space="preserve">, y permitir y facilitar el desarrollo de </w:t>
      </w:r>
      <w:r w:rsidRPr="00292EA6">
        <w:rPr>
          <w:rFonts w:ascii="Arial" w:hAnsi="Arial" w:cs="Arial"/>
          <w:b/>
          <w:bCs/>
          <w:i/>
          <w:iCs/>
          <w:spacing w:val="6"/>
          <w:sz w:val="24"/>
          <w:szCs w:val="24"/>
          <w:lang w:val="es-ES" w:eastAsia="zh-CN"/>
        </w:rPr>
        <w:t>LOS</w:t>
      </w:r>
      <w:r w:rsidRPr="00292EA6">
        <w:rPr>
          <w:rFonts w:ascii="Arial" w:hAnsi="Arial" w:cs="Arial"/>
          <w:i/>
          <w:iCs/>
          <w:spacing w:val="6"/>
          <w:sz w:val="24"/>
          <w:szCs w:val="24"/>
          <w:lang w:val="es-ES" w:eastAsia="zh-CN"/>
        </w:rPr>
        <w:t xml:space="preserve"> </w:t>
      </w:r>
      <w:r w:rsidRPr="00292EA6">
        <w:rPr>
          <w:rFonts w:ascii="Arial" w:hAnsi="Arial" w:cs="Arial"/>
          <w:b/>
          <w:i/>
          <w:iCs/>
          <w:spacing w:val="6"/>
          <w:sz w:val="24"/>
          <w:szCs w:val="24"/>
          <w:lang w:val="es-ES" w:eastAsia="zh-CN"/>
        </w:rPr>
        <w:t>PROYECTOS.</w:t>
      </w:r>
      <w:r w:rsidRPr="00292EA6">
        <w:rPr>
          <w:rFonts w:ascii="Arial" w:hAnsi="Arial" w:cs="Arial"/>
          <w:bCs/>
          <w:i/>
          <w:iCs/>
          <w:spacing w:val="6"/>
          <w:sz w:val="24"/>
          <w:szCs w:val="24"/>
          <w:lang w:val="es-ES" w:eastAsia="zh-CN"/>
        </w:rPr>
        <w:tab/>
      </w:r>
    </w:p>
    <w:p w14:paraId="51AB6A71" w14:textId="77777777" w:rsidR="004D2215" w:rsidRPr="00292EA6" w:rsidRDefault="004D2215" w:rsidP="00292EA6">
      <w:pPr>
        <w:widowControl w:val="0"/>
        <w:numPr>
          <w:ilvl w:val="0"/>
          <w:numId w:val="2"/>
        </w:numPr>
        <w:tabs>
          <w:tab w:val="right" w:leader="hyphen" w:pos="8811"/>
        </w:tabs>
        <w:spacing w:line="440" w:lineRule="exact"/>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lastRenderedPageBreak/>
        <w:t xml:space="preserve">Poseer, tener y administrar en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 cada </w:t>
      </w:r>
      <w:r w:rsidRPr="00292EA6">
        <w:rPr>
          <w:rFonts w:ascii="Arial" w:hAnsi="Arial" w:cs="Arial"/>
          <w:b/>
          <w:bCs/>
          <w:i/>
          <w:iCs/>
          <w:spacing w:val="6"/>
          <w:sz w:val="24"/>
          <w:szCs w:val="24"/>
          <w:lang w:val="es-ES" w:eastAsia="zh-CN"/>
        </w:rPr>
        <w:t>PROYECTO</w:t>
      </w:r>
      <w:r w:rsidRPr="00292EA6">
        <w:rPr>
          <w:rFonts w:ascii="Arial" w:hAnsi="Arial" w:cs="Arial"/>
          <w:i/>
          <w:iCs/>
          <w:spacing w:val="6"/>
          <w:sz w:val="24"/>
          <w:szCs w:val="24"/>
          <w:lang w:val="es-ES" w:eastAsia="zh-CN"/>
        </w:rPr>
        <w:t xml:space="preserve"> recursos dinerarios que reciba:</w:t>
      </w:r>
      <w:r w:rsidRPr="00292EA6">
        <w:rPr>
          <w:rFonts w:ascii="Arial" w:hAnsi="Arial" w:cs="Arial"/>
          <w:i/>
          <w:iCs/>
          <w:spacing w:val="6"/>
          <w:sz w:val="24"/>
          <w:szCs w:val="24"/>
          <w:lang w:val="es-ES" w:eastAsia="zh-CN"/>
        </w:rPr>
        <w:tab/>
      </w:r>
    </w:p>
    <w:p w14:paraId="381F5010" w14:textId="77777777" w:rsidR="004D2215" w:rsidRPr="00292EA6" w:rsidRDefault="004D2215" w:rsidP="00292EA6">
      <w:pPr>
        <w:widowControl w:val="0"/>
        <w:numPr>
          <w:ilvl w:val="1"/>
          <w:numId w:val="3"/>
        </w:numPr>
        <w:tabs>
          <w:tab w:val="right" w:leader="hyphen" w:pos="8811"/>
        </w:tabs>
        <w:spacing w:line="440" w:lineRule="exact"/>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244F3594" w14:textId="77777777" w:rsidR="004D2215" w:rsidRPr="00292EA6" w:rsidRDefault="004D2215" w:rsidP="00292EA6">
      <w:pPr>
        <w:widowControl w:val="0"/>
        <w:numPr>
          <w:ilvl w:val="1"/>
          <w:numId w:val="3"/>
        </w:numPr>
        <w:tabs>
          <w:tab w:val="right" w:leader="hyphen" w:pos="8811"/>
        </w:tabs>
        <w:spacing w:line="440" w:lineRule="exact"/>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créditos que contrate el </w:t>
      </w:r>
      <w:r w:rsidRPr="00292EA6">
        <w:rPr>
          <w:rFonts w:ascii="Arial" w:hAnsi="Arial" w:cs="Arial"/>
          <w:b/>
          <w:i/>
          <w:iCs/>
          <w:spacing w:val="6"/>
          <w:sz w:val="24"/>
          <w:szCs w:val="24"/>
          <w:lang w:val="es-ES" w:eastAsia="zh-CN"/>
        </w:rPr>
        <w:t xml:space="preserve">FIDEICOMISO </w:t>
      </w:r>
      <w:r w:rsidRPr="00292EA6">
        <w:rPr>
          <w:rFonts w:ascii="Arial" w:hAnsi="Arial" w:cs="Arial"/>
          <w:i/>
          <w:iCs/>
          <w:spacing w:val="6"/>
          <w:sz w:val="24"/>
          <w:szCs w:val="24"/>
          <w:lang w:val="es-ES" w:eastAsia="zh-CN"/>
        </w:rPr>
        <w:t xml:space="preserve">con </w:t>
      </w:r>
      <w:r w:rsidRPr="00292EA6">
        <w:rPr>
          <w:rFonts w:ascii="Arial" w:hAnsi="Arial" w:cs="Arial"/>
          <w:b/>
          <w:i/>
          <w:iCs/>
          <w:spacing w:val="6"/>
          <w:sz w:val="24"/>
          <w:szCs w:val="24"/>
          <w:lang w:val="es-ES" w:eastAsia="zh-CN"/>
        </w:rPr>
        <w:t>EL FINANCIADOR</w:t>
      </w:r>
      <w:r w:rsidRPr="00292EA6">
        <w:rPr>
          <w:rFonts w:ascii="Arial" w:hAnsi="Arial" w:cs="Arial"/>
          <w:i/>
          <w:iCs/>
          <w:spacing w:val="6"/>
          <w:sz w:val="24"/>
          <w:szCs w:val="24"/>
          <w:lang w:val="es-ES" w:eastAsia="zh-CN"/>
        </w:rPr>
        <w:t xml:space="preserve">. Dichos recursos se tendrán en la contabilidad como pasivo del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0DC73859" w14:textId="77777777" w:rsidR="004D2215" w:rsidRPr="00292EA6" w:rsidRDefault="004D2215" w:rsidP="00292EA6">
      <w:pPr>
        <w:widowControl w:val="0"/>
        <w:numPr>
          <w:ilvl w:val="1"/>
          <w:numId w:val="3"/>
        </w:numPr>
        <w:tabs>
          <w:tab w:val="right" w:leader="hyphen" w:pos="8811"/>
        </w:tabs>
        <w:spacing w:line="440" w:lineRule="exact"/>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desembolsos de los créditos individuales que a los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 xml:space="preserve"> les otorgue </w:t>
      </w:r>
      <w:r w:rsidRPr="00292EA6">
        <w:rPr>
          <w:rFonts w:ascii="Arial" w:hAnsi="Arial" w:cs="Arial"/>
          <w:b/>
          <w:i/>
          <w:iCs/>
          <w:spacing w:val="6"/>
          <w:sz w:val="24"/>
          <w:szCs w:val="24"/>
          <w:lang w:val="es-ES" w:eastAsia="zh-CN"/>
        </w:rPr>
        <w:t>EL FINANCIADOR DE LARGO PLAZO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2EC9700C" w14:textId="77777777" w:rsidR="004D2215" w:rsidRPr="00292EA6" w:rsidRDefault="004D2215" w:rsidP="00292EA6">
      <w:pPr>
        <w:widowControl w:val="0"/>
        <w:numPr>
          <w:ilvl w:val="1"/>
          <w:numId w:val="3"/>
        </w:numPr>
        <w:tabs>
          <w:tab w:val="right" w:leader="hyphen" w:pos="8811"/>
        </w:tabs>
        <w:spacing w:line="440" w:lineRule="exact"/>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que a título de aportes haga </w:t>
      </w:r>
      <w:r w:rsidRPr="00292EA6">
        <w:rPr>
          <w:rFonts w:ascii="Arial" w:hAnsi="Arial" w:cs="Arial"/>
          <w:b/>
          <w:i/>
          <w:iCs/>
          <w:spacing w:val="6"/>
          <w:sz w:val="24"/>
          <w:szCs w:val="24"/>
          <w:lang w:val="es-ES" w:eastAsia="zh-CN"/>
        </w:rPr>
        <w:t>EL FIDEICOMITENTE CONSTRUCTOR.</w:t>
      </w:r>
    </w:p>
    <w:p w14:paraId="00DC3B4E" w14:textId="77777777" w:rsidR="004D2215" w:rsidRPr="00292EA6" w:rsidRDefault="004D2215" w:rsidP="00292EA6">
      <w:pPr>
        <w:widowControl w:val="0"/>
        <w:numPr>
          <w:ilvl w:val="0"/>
          <w:numId w:val="2"/>
        </w:numPr>
        <w:tabs>
          <w:tab w:val="right" w:leader="hyphen" w:pos="8811"/>
        </w:tabs>
        <w:overflowPunct w:val="0"/>
        <w:autoSpaceDE w:val="0"/>
        <w:autoSpaceDN w:val="0"/>
        <w:adjustRightInd w:val="0"/>
        <w:spacing w:line="440" w:lineRule="exact"/>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Transferir las unidades privadas del </w:t>
      </w:r>
      <w:r w:rsidRPr="00292EA6">
        <w:rPr>
          <w:rFonts w:ascii="Arial" w:hAnsi="Arial" w:cs="Arial"/>
          <w:b/>
          <w:i/>
          <w:iCs/>
          <w:spacing w:val="6"/>
          <w:sz w:val="24"/>
          <w:szCs w:val="24"/>
          <w:lang w:val="es-ES" w:eastAsia="zh-CN"/>
        </w:rPr>
        <w:t>PROYECTO</w:t>
      </w:r>
      <w:r w:rsidRPr="00292EA6">
        <w:rPr>
          <w:rFonts w:ascii="Arial" w:hAnsi="Arial" w:cs="Arial"/>
          <w:i/>
          <w:iCs/>
          <w:spacing w:val="6"/>
          <w:sz w:val="24"/>
          <w:szCs w:val="24"/>
          <w:lang w:val="es-ES" w:eastAsia="zh-CN"/>
        </w:rPr>
        <w:t xml:space="preserve"> de conformidad con los contratos que se suscriban con los respectivos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1BDBC2A1" w14:textId="77777777" w:rsidR="004D2215" w:rsidRPr="00292EA6" w:rsidRDefault="004D2215" w:rsidP="00292EA6">
      <w:pPr>
        <w:widowControl w:val="0"/>
        <w:numPr>
          <w:ilvl w:val="0"/>
          <w:numId w:val="2"/>
        </w:numPr>
        <w:tabs>
          <w:tab w:val="right" w:leader="hyphen" w:pos="8811"/>
        </w:tabs>
        <w:overflowPunct w:val="0"/>
        <w:autoSpaceDE w:val="0"/>
        <w:autoSpaceDN w:val="0"/>
        <w:adjustRightInd w:val="0"/>
        <w:spacing w:line="440" w:lineRule="exact"/>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Atender el servicio de la deuda adquirida por el </w:t>
      </w:r>
      <w:r w:rsidRPr="00292EA6">
        <w:rPr>
          <w:rFonts w:ascii="Arial" w:hAnsi="Arial" w:cs="Arial"/>
          <w:b/>
          <w:bCs/>
          <w:i/>
          <w:iCs/>
          <w:spacing w:val="6"/>
          <w:sz w:val="24"/>
          <w:szCs w:val="24"/>
          <w:lang w:val="es-ES" w:eastAsia="zh-CN"/>
        </w:rPr>
        <w:t>FIDEICOMISO</w:t>
      </w:r>
      <w:r w:rsidRPr="00292EA6">
        <w:rPr>
          <w:rFonts w:ascii="Arial" w:hAnsi="Arial" w:cs="Arial"/>
          <w:i/>
          <w:iCs/>
          <w:spacing w:val="6"/>
          <w:sz w:val="24"/>
          <w:szCs w:val="24"/>
          <w:lang w:val="es-ES" w:eastAsia="zh-CN"/>
        </w:rPr>
        <w:t xml:space="preserve"> con </w:t>
      </w:r>
      <w:r w:rsidRPr="00292EA6">
        <w:rPr>
          <w:rFonts w:ascii="Arial" w:hAnsi="Arial" w:cs="Arial"/>
          <w:b/>
          <w:i/>
          <w:iCs/>
          <w:spacing w:val="6"/>
          <w:sz w:val="24"/>
          <w:szCs w:val="24"/>
          <w:lang w:val="es-ES" w:eastAsia="zh-CN"/>
        </w:rPr>
        <w:t>EL FINANCIADOR</w:t>
      </w:r>
      <w:r w:rsidRPr="00292EA6">
        <w:rPr>
          <w:rFonts w:ascii="Arial" w:hAnsi="Arial" w:cs="Arial"/>
          <w:i/>
          <w:iCs/>
          <w:spacing w:val="6"/>
          <w:sz w:val="24"/>
          <w:szCs w:val="24"/>
          <w:lang w:val="es-ES" w:eastAsia="zh-CN"/>
        </w:rPr>
        <w:t xml:space="preserve">, con los recursos del presente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si los hubiere, en las condiciones que se acordaren con el respectivo </w:t>
      </w:r>
      <w:r w:rsidRPr="00292EA6">
        <w:rPr>
          <w:rFonts w:ascii="Arial" w:hAnsi="Arial" w:cs="Arial"/>
          <w:b/>
          <w:i/>
          <w:iCs/>
          <w:spacing w:val="6"/>
          <w:sz w:val="24"/>
          <w:szCs w:val="24"/>
          <w:lang w:val="es-ES" w:eastAsia="zh-CN"/>
        </w:rPr>
        <w:t>FINANCIADOR</w:t>
      </w:r>
      <w:r w:rsidRPr="00292EA6">
        <w:rPr>
          <w:rFonts w:ascii="Arial" w:hAnsi="Arial" w:cs="Arial"/>
          <w:i/>
          <w:iCs/>
          <w:spacing w:val="6"/>
          <w:sz w:val="24"/>
          <w:szCs w:val="24"/>
          <w:lang w:val="es-ES" w:eastAsia="zh-CN"/>
        </w:rPr>
        <w:t xml:space="preserve">. La atención del servicio de la deuda de los créditos otorgados para el desarrollo de cada </w:t>
      </w:r>
      <w:r w:rsidRPr="00292EA6">
        <w:rPr>
          <w:rFonts w:ascii="Arial" w:hAnsi="Arial" w:cs="Arial"/>
          <w:b/>
          <w:i/>
          <w:iCs/>
          <w:spacing w:val="6"/>
          <w:sz w:val="24"/>
          <w:szCs w:val="24"/>
          <w:lang w:val="es-ES" w:eastAsia="zh-CN"/>
        </w:rPr>
        <w:t xml:space="preserve">PROYECTO </w:t>
      </w:r>
      <w:r w:rsidRPr="00292EA6">
        <w:rPr>
          <w:rFonts w:ascii="Arial" w:hAnsi="Arial" w:cs="Arial"/>
          <w:i/>
          <w:iCs/>
          <w:spacing w:val="6"/>
          <w:sz w:val="24"/>
          <w:szCs w:val="24"/>
          <w:lang w:val="es-ES" w:eastAsia="zh-CN"/>
        </w:rPr>
        <w:t xml:space="preserve">se hará única y exclusivamente con los recursos que se administren en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del respectivo </w:t>
      </w:r>
      <w:r w:rsidRPr="00292EA6">
        <w:rPr>
          <w:rFonts w:ascii="Arial" w:hAnsi="Arial" w:cs="Arial"/>
          <w:b/>
          <w:bCs/>
          <w:i/>
          <w:iCs/>
          <w:spacing w:val="6"/>
          <w:sz w:val="24"/>
          <w:szCs w:val="24"/>
          <w:lang w:val="es-ES" w:eastAsia="zh-CN"/>
        </w:rPr>
        <w:t>PROYECTO.</w:t>
      </w:r>
      <w:r w:rsidRPr="00292EA6">
        <w:rPr>
          <w:rFonts w:ascii="Arial" w:hAnsi="Arial" w:cs="Arial"/>
          <w:i/>
          <w:iCs/>
          <w:spacing w:val="6"/>
          <w:sz w:val="24"/>
          <w:szCs w:val="24"/>
          <w:lang w:val="es-ES" w:eastAsia="zh-CN"/>
        </w:rPr>
        <w:tab/>
      </w:r>
    </w:p>
    <w:p w14:paraId="58C6632B" w14:textId="77777777" w:rsidR="004D2215" w:rsidRPr="00292EA6" w:rsidRDefault="004D2215" w:rsidP="00292EA6">
      <w:pPr>
        <w:widowControl w:val="0"/>
        <w:numPr>
          <w:ilvl w:val="0"/>
          <w:numId w:val="2"/>
        </w:numPr>
        <w:tabs>
          <w:tab w:val="right" w:leader="hyphen" w:pos="8811"/>
        </w:tabs>
        <w:overflowPunct w:val="0"/>
        <w:autoSpaceDE w:val="0"/>
        <w:autoSpaceDN w:val="0"/>
        <w:adjustRightInd w:val="0"/>
        <w:spacing w:line="440" w:lineRule="exact"/>
        <w:ind w:left="0" w:firstLine="0"/>
        <w:contextualSpacing/>
        <w:jc w:val="both"/>
        <w:textAlignment w:val="baseline"/>
        <w:rPr>
          <w:rFonts w:ascii="Arial" w:eastAsiaTheme="minorHAnsi" w:hAnsi="Arial" w:cs="Arial"/>
          <w:bCs/>
          <w:i/>
          <w:iCs/>
          <w:spacing w:val="6"/>
          <w:sz w:val="24"/>
          <w:szCs w:val="24"/>
          <w:lang w:val="es-CO" w:eastAsia="en-US"/>
        </w:rPr>
      </w:pPr>
      <w:r w:rsidRPr="00292EA6">
        <w:rPr>
          <w:rFonts w:ascii="Arial" w:hAnsi="Arial" w:cs="Arial"/>
          <w:i/>
          <w:iCs/>
          <w:spacing w:val="6"/>
          <w:sz w:val="24"/>
          <w:szCs w:val="24"/>
          <w:lang w:val="es-ES" w:eastAsia="zh-CN"/>
        </w:rPr>
        <w:t>Por instrucción del</w:t>
      </w:r>
      <w:r w:rsidRPr="00292EA6">
        <w:rPr>
          <w:rFonts w:ascii="Arial" w:hAnsi="Arial" w:cs="Arial"/>
          <w:b/>
          <w:i/>
          <w:iCs/>
          <w:spacing w:val="6"/>
          <w:sz w:val="24"/>
          <w:szCs w:val="24"/>
          <w:lang w:val="es-ES" w:eastAsia="zh-CN"/>
        </w:rPr>
        <w:t xml:space="preserve"> FIDEICOMITENTE CONSTRUCTOR</w:t>
      </w:r>
      <w:r w:rsidRPr="00292EA6">
        <w:rPr>
          <w:rFonts w:ascii="Arial" w:hAnsi="Arial" w:cs="Arial"/>
          <w:i/>
          <w:iCs/>
          <w:spacing w:val="6"/>
          <w:sz w:val="24"/>
          <w:szCs w:val="24"/>
          <w:lang w:val="es-ES" w:eastAsia="zh-CN"/>
        </w:rPr>
        <w:t xml:space="preserve">, </w:t>
      </w:r>
      <w:r w:rsidRPr="00292EA6">
        <w:rPr>
          <w:rFonts w:ascii="Arial" w:hAnsi="Arial" w:cs="Arial"/>
          <w:bCs/>
          <w:i/>
          <w:iCs/>
          <w:spacing w:val="6"/>
          <w:sz w:val="24"/>
          <w:szCs w:val="24"/>
          <w:lang w:val="es-ES" w:eastAsia="zh-CN"/>
        </w:rPr>
        <w:t xml:space="preserve">impartida con la firma del presente Contrato, realizar semanalmente los desembolsos al </w:t>
      </w:r>
      <w:r w:rsidRPr="00292EA6">
        <w:rPr>
          <w:rFonts w:ascii="Arial" w:hAnsi="Arial" w:cs="Arial"/>
          <w:b/>
          <w:bCs/>
          <w:i/>
          <w:iCs/>
          <w:spacing w:val="6"/>
          <w:sz w:val="24"/>
          <w:szCs w:val="24"/>
          <w:lang w:val="es-ES" w:eastAsia="zh-CN"/>
        </w:rPr>
        <w:t xml:space="preserve">FIDEICOMITENTE CONSTRUCTOR </w:t>
      </w:r>
      <w:r w:rsidRPr="00292EA6">
        <w:rPr>
          <w:rFonts w:ascii="Arial" w:hAnsi="Arial" w:cs="Arial"/>
          <w:bCs/>
          <w:i/>
          <w:iCs/>
          <w:spacing w:val="6"/>
          <w:sz w:val="24"/>
          <w:szCs w:val="24"/>
          <w:lang w:val="es-ES" w:eastAsia="zh-CN"/>
        </w:rPr>
        <w:t xml:space="preserve">para el desarrollo del </w:t>
      </w:r>
      <w:r w:rsidRPr="00292EA6">
        <w:rPr>
          <w:rFonts w:ascii="Arial" w:hAnsi="Arial" w:cs="Arial"/>
          <w:b/>
          <w:bCs/>
          <w:i/>
          <w:iCs/>
          <w:spacing w:val="6"/>
          <w:sz w:val="24"/>
          <w:szCs w:val="24"/>
          <w:lang w:val="es-ES" w:eastAsia="zh-CN"/>
        </w:rPr>
        <w:t>PROYECTO</w:t>
      </w:r>
      <w:r w:rsidRPr="00292EA6">
        <w:rPr>
          <w:rFonts w:ascii="Arial" w:hAnsi="Arial" w:cs="Arial"/>
          <w:bCs/>
          <w:i/>
          <w:iCs/>
          <w:spacing w:val="6"/>
          <w:sz w:val="24"/>
          <w:szCs w:val="24"/>
          <w:lang w:val="es-ES" w:eastAsia="zh-CN"/>
        </w:rPr>
        <w:t xml:space="preserve">, los cuales se contabilizarán en el </w:t>
      </w:r>
      <w:r w:rsidRPr="00292EA6">
        <w:rPr>
          <w:rFonts w:ascii="Arial" w:hAnsi="Arial" w:cs="Arial"/>
          <w:b/>
          <w:bCs/>
          <w:i/>
          <w:iCs/>
          <w:spacing w:val="6"/>
          <w:sz w:val="24"/>
          <w:szCs w:val="24"/>
          <w:lang w:val="es-ES" w:eastAsia="zh-CN"/>
        </w:rPr>
        <w:t>FIDEICOMISO</w:t>
      </w:r>
      <w:r w:rsidRPr="00292EA6">
        <w:rPr>
          <w:rFonts w:ascii="Arial" w:hAnsi="Arial" w:cs="Arial"/>
          <w:bCs/>
          <w:i/>
          <w:iCs/>
          <w:spacing w:val="6"/>
          <w:sz w:val="24"/>
          <w:szCs w:val="24"/>
          <w:lang w:val="es-ES" w:eastAsia="zh-CN"/>
        </w:rPr>
        <w:t xml:space="preserve"> como un anticipo</w:t>
      </w:r>
      <w:r w:rsidRPr="00292EA6">
        <w:rPr>
          <w:rFonts w:ascii="Arial" w:hAnsi="Arial" w:cs="Arial"/>
          <w:i/>
          <w:iCs/>
          <w:spacing w:val="6"/>
          <w:sz w:val="24"/>
          <w:szCs w:val="24"/>
          <w:lang w:val="es-ES" w:eastAsia="zh-CN"/>
        </w:rPr>
        <w:t xml:space="preserve">. Los desembolsos de los recursos se realizarán desde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del </w:t>
      </w:r>
      <w:r w:rsidRPr="00292EA6">
        <w:rPr>
          <w:rFonts w:ascii="Arial" w:hAnsi="Arial" w:cs="Arial"/>
          <w:b/>
          <w:bCs/>
          <w:i/>
          <w:iCs/>
          <w:spacing w:val="6"/>
          <w:sz w:val="24"/>
          <w:szCs w:val="24"/>
          <w:lang w:val="es-ES" w:eastAsia="zh-CN"/>
        </w:rPr>
        <w:t xml:space="preserve">PROYECTO </w:t>
      </w:r>
      <w:r w:rsidRPr="00292EA6">
        <w:rPr>
          <w:rFonts w:ascii="Arial" w:hAnsi="Arial" w:cs="Arial"/>
          <w:i/>
          <w:iCs/>
          <w:spacing w:val="6"/>
          <w:sz w:val="24"/>
          <w:szCs w:val="24"/>
          <w:lang w:val="es-ES" w:eastAsia="zh-CN"/>
        </w:rPr>
        <w:t>para el cual se solicite el giro.</w:t>
      </w:r>
      <w:r w:rsidRPr="00292EA6">
        <w:rPr>
          <w:rFonts w:ascii="Arial" w:hAnsi="Arial" w:cs="Arial"/>
          <w:i/>
          <w:iCs/>
          <w:spacing w:val="6"/>
          <w:sz w:val="24"/>
          <w:szCs w:val="24"/>
          <w:lang w:val="es-ES" w:eastAsia="zh-CN"/>
        </w:rPr>
        <w:tab/>
      </w:r>
    </w:p>
    <w:p w14:paraId="4DD7554E" w14:textId="77777777" w:rsidR="004D2215" w:rsidRPr="00292EA6" w:rsidRDefault="004D2215" w:rsidP="00292EA6">
      <w:pPr>
        <w:widowControl w:val="0"/>
        <w:numPr>
          <w:ilvl w:val="0"/>
          <w:numId w:val="2"/>
        </w:numPr>
        <w:tabs>
          <w:tab w:val="right" w:leader="hyphen" w:pos="8811"/>
        </w:tabs>
        <w:overflowPunct w:val="0"/>
        <w:autoSpaceDE w:val="0"/>
        <w:autoSpaceDN w:val="0"/>
        <w:adjustRightInd w:val="0"/>
        <w:spacing w:line="440" w:lineRule="exact"/>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Por instrucción del</w:t>
      </w:r>
      <w:r w:rsidRPr="00292EA6">
        <w:rPr>
          <w:rFonts w:ascii="Arial" w:hAnsi="Arial" w:cs="Arial"/>
          <w:b/>
          <w:i/>
          <w:iCs/>
          <w:spacing w:val="6"/>
          <w:sz w:val="24"/>
          <w:szCs w:val="24"/>
          <w:lang w:val="es-ES" w:eastAsia="zh-CN"/>
        </w:rPr>
        <w:t xml:space="preserve"> FIDEICOMITENTE CONSTRUCTOR</w:t>
      </w:r>
      <w:r w:rsidRPr="00292EA6">
        <w:rPr>
          <w:rFonts w:ascii="Arial" w:hAnsi="Arial" w:cs="Arial"/>
          <w:i/>
          <w:iCs/>
          <w:spacing w:val="6"/>
          <w:sz w:val="24"/>
          <w:szCs w:val="24"/>
          <w:lang w:val="es-ES" w:eastAsia="zh-CN"/>
        </w:rPr>
        <w:t xml:space="preserve">, transferir los inmuebles 176-218384; 176-218385; 176-218387 y 176-218389 al </w:t>
      </w:r>
      <w:r w:rsidRPr="00292EA6">
        <w:rPr>
          <w:rFonts w:ascii="Arial" w:hAnsi="Arial" w:cs="Arial"/>
          <w:b/>
          <w:bCs/>
          <w:i/>
          <w:iCs/>
          <w:spacing w:val="6"/>
          <w:sz w:val="24"/>
          <w:szCs w:val="24"/>
          <w:lang w:val="es-ES" w:eastAsia="zh-CN"/>
        </w:rPr>
        <w:t xml:space="preserve">FIDEICOMISO </w:t>
      </w:r>
      <w:r w:rsidRPr="00292EA6">
        <w:rPr>
          <w:rFonts w:ascii="Arial" w:hAnsi="Arial" w:cs="Arial"/>
          <w:i/>
          <w:iCs/>
          <w:spacing w:val="6"/>
          <w:sz w:val="24"/>
          <w:szCs w:val="24"/>
          <w:lang w:val="es-ES" w:eastAsia="zh-CN"/>
        </w:rPr>
        <w:t xml:space="preserve">que </w:t>
      </w:r>
      <w:r w:rsidRPr="00292EA6">
        <w:rPr>
          <w:rFonts w:ascii="Arial" w:hAnsi="Arial" w:cs="Arial"/>
          <w:b/>
          <w:bCs/>
          <w:i/>
          <w:iCs/>
          <w:spacing w:val="6"/>
          <w:sz w:val="24"/>
          <w:szCs w:val="24"/>
          <w:lang w:val="es-ES" w:eastAsia="zh-CN"/>
        </w:rPr>
        <w:t xml:space="preserve">EL FIDEICOMITENTE CONSTRUCTOR </w:t>
      </w:r>
      <w:r w:rsidRPr="00292EA6">
        <w:rPr>
          <w:rFonts w:ascii="Arial" w:hAnsi="Arial" w:cs="Arial"/>
          <w:i/>
          <w:iCs/>
          <w:spacing w:val="6"/>
          <w:sz w:val="24"/>
          <w:szCs w:val="24"/>
          <w:lang w:val="es-ES" w:eastAsia="zh-CN"/>
        </w:rPr>
        <w:t xml:space="preserve">instruya, en </w:t>
      </w:r>
      <w:r w:rsidRPr="00292EA6">
        <w:rPr>
          <w:rFonts w:ascii="Arial" w:hAnsi="Arial" w:cs="Arial"/>
          <w:i/>
          <w:iCs/>
          <w:spacing w:val="6"/>
          <w:sz w:val="24"/>
          <w:szCs w:val="24"/>
          <w:lang w:val="es-ES" w:eastAsia="zh-CN"/>
        </w:rPr>
        <w:lastRenderedPageBreak/>
        <w:t xml:space="preserve">calidad de </w:t>
      </w:r>
      <w:r w:rsidRPr="00292EA6">
        <w:rPr>
          <w:rFonts w:ascii="Arial" w:hAnsi="Arial" w:cs="Arial"/>
          <w:b/>
          <w:bCs/>
          <w:i/>
          <w:iCs/>
          <w:spacing w:val="6"/>
          <w:sz w:val="24"/>
          <w:szCs w:val="24"/>
          <w:lang w:val="es-ES" w:eastAsia="zh-CN"/>
        </w:rPr>
        <w:t xml:space="preserve">TRADENTE, </w:t>
      </w:r>
      <w:r w:rsidRPr="00292EA6">
        <w:rPr>
          <w:rFonts w:ascii="Arial" w:hAnsi="Arial" w:cs="Arial"/>
          <w:i/>
          <w:iCs/>
          <w:spacing w:val="6"/>
          <w:sz w:val="24"/>
          <w:szCs w:val="24"/>
          <w:lang w:val="es-ES" w:eastAsia="zh-CN"/>
        </w:rPr>
        <w:t xml:space="preserve">por cuenta y en nombre del </w:t>
      </w:r>
      <w:r w:rsidRPr="00292EA6">
        <w:rPr>
          <w:rFonts w:ascii="Arial" w:hAnsi="Arial" w:cs="Arial"/>
          <w:b/>
          <w:bCs/>
          <w:i/>
          <w:iCs/>
          <w:spacing w:val="6"/>
          <w:sz w:val="24"/>
          <w:szCs w:val="24"/>
          <w:lang w:val="es-ES" w:eastAsia="zh-CN"/>
        </w:rPr>
        <w:t>FIDEICOMITENTE CONSTRUCTOR.</w:t>
      </w:r>
      <w:r w:rsidRPr="00292EA6">
        <w:rPr>
          <w:rFonts w:ascii="Arial" w:hAnsi="Arial" w:cs="Arial"/>
          <w:i/>
          <w:iCs/>
          <w:spacing w:val="6"/>
          <w:sz w:val="24"/>
          <w:szCs w:val="24"/>
          <w:lang w:val="es-ES" w:eastAsia="zh-CN"/>
        </w:rPr>
        <w:tab/>
      </w:r>
    </w:p>
    <w:p w14:paraId="58F06A0D" w14:textId="77777777" w:rsidR="004D2215" w:rsidRPr="00292EA6" w:rsidRDefault="004D2215" w:rsidP="00292EA6">
      <w:pPr>
        <w:widowControl w:val="0"/>
        <w:numPr>
          <w:ilvl w:val="0"/>
          <w:numId w:val="2"/>
        </w:numPr>
        <w:tabs>
          <w:tab w:val="right" w:leader="hyphen" w:pos="8811"/>
        </w:tabs>
        <w:overflowPunct w:val="0"/>
        <w:autoSpaceDE w:val="0"/>
        <w:autoSpaceDN w:val="0"/>
        <w:adjustRightInd w:val="0"/>
        <w:spacing w:line="440" w:lineRule="exact"/>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Entregar a los </w:t>
      </w:r>
      <w:r w:rsidRPr="00292EA6">
        <w:rPr>
          <w:rFonts w:ascii="Arial" w:hAnsi="Arial" w:cs="Arial"/>
          <w:b/>
          <w:i/>
          <w:iCs/>
          <w:spacing w:val="6"/>
          <w:sz w:val="24"/>
          <w:szCs w:val="24"/>
          <w:lang w:val="es-ES" w:eastAsia="zh-CN"/>
        </w:rPr>
        <w:t>BENEFICIARIOS</w:t>
      </w:r>
      <w:r w:rsidRPr="00292EA6">
        <w:rPr>
          <w:rFonts w:ascii="Arial" w:hAnsi="Arial" w:cs="Arial"/>
          <w:i/>
          <w:iCs/>
          <w:spacing w:val="6"/>
          <w:sz w:val="24"/>
          <w:szCs w:val="24"/>
          <w:lang w:val="es-ES" w:eastAsia="zh-CN"/>
        </w:rPr>
        <w:t xml:space="preserve"> lo que corresponda a su </w:t>
      </w:r>
      <w:r w:rsidRPr="00292EA6">
        <w:rPr>
          <w:rFonts w:ascii="Arial" w:hAnsi="Arial" w:cs="Arial"/>
          <w:b/>
          <w:i/>
          <w:iCs/>
          <w:spacing w:val="6"/>
          <w:sz w:val="24"/>
          <w:szCs w:val="24"/>
          <w:lang w:val="es-ES" w:eastAsia="zh-CN"/>
        </w:rPr>
        <w:t>BENEFICIO</w:t>
      </w:r>
      <w:r w:rsidRPr="00292EA6">
        <w:rPr>
          <w:rFonts w:ascii="Arial" w:hAnsi="Arial" w:cs="Arial"/>
          <w:i/>
          <w:iCs/>
          <w:spacing w:val="6"/>
          <w:sz w:val="24"/>
          <w:szCs w:val="24"/>
          <w:lang w:val="es-ES" w:eastAsia="zh-CN"/>
        </w:rPr>
        <w:t xml:space="preserve">, según lo que se pacta para ese efecto en este Contrato, siempre y cuando existan recursos en 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w:t>
      </w:r>
      <w:r w:rsidRPr="00292EA6">
        <w:rPr>
          <w:rFonts w:ascii="Arial" w:hAnsi="Arial" w:cs="Arial"/>
          <w:i/>
          <w:iCs/>
          <w:spacing w:val="6"/>
          <w:sz w:val="24"/>
          <w:szCs w:val="24"/>
          <w:lang w:val="es-ES" w:eastAsia="zh-CN"/>
        </w:rPr>
        <w:tab/>
      </w:r>
    </w:p>
    <w:p w14:paraId="1A2150F6" w14:textId="77777777" w:rsidR="004D2215" w:rsidRPr="00292EA6" w:rsidRDefault="004D2215" w:rsidP="00292EA6">
      <w:pPr>
        <w:widowControl w:val="0"/>
        <w:numPr>
          <w:ilvl w:val="0"/>
          <w:numId w:val="2"/>
        </w:numPr>
        <w:tabs>
          <w:tab w:val="right" w:leader="hyphen" w:pos="8811"/>
        </w:tabs>
        <w:spacing w:line="440" w:lineRule="exact"/>
        <w:ind w:left="0" w:firstLine="0"/>
        <w:jc w:val="both"/>
        <w:rPr>
          <w:rFonts w:ascii="Arial" w:hAnsi="Arial" w:cs="Arial"/>
          <w:i/>
          <w:iCs/>
          <w:spacing w:val="6"/>
          <w:sz w:val="24"/>
          <w:szCs w:val="24"/>
          <w:lang w:val="es-ES" w:eastAsia="zh-CN"/>
        </w:rPr>
      </w:pPr>
      <w:r w:rsidRPr="00292EA6">
        <w:rPr>
          <w:rFonts w:ascii="Arial" w:hAnsi="Arial" w:cs="Arial"/>
          <w:i/>
          <w:iCs/>
          <w:spacing w:val="6"/>
          <w:sz w:val="24"/>
          <w:szCs w:val="24"/>
          <w:lang w:val="es-ES" w:eastAsia="zh-CN"/>
        </w:rPr>
        <w:t xml:space="preserve">Ostentar la calidad de </w:t>
      </w:r>
      <w:r w:rsidRPr="00292EA6">
        <w:rPr>
          <w:rFonts w:ascii="Arial" w:hAnsi="Arial" w:cs="Arial"/>
          <w:b/>
          <w:bCs/>
          <w:i/>
          <w:iCs/>
          <w:spacing w:val="6"/>
          <w:sz w:val="24"/>
          <w:szCs w:val="24"/>
          <w:lang w:val="es-ES" w:eastAsia="zh-CN"/>
        </w:rPr>
        <w:t>FIDEICOMISO ESCINDENTE</w:t>
      </w:r>
      <w:r w:rsidRPr="00292EA6">
        <w:rPr>
          <w:rFonts w:ascii="Arial" w:hAnsi="Arial" w:cs="Arial"/>
          <w:i/>
          <w:iCs/>
          <w:spacing w:val="6"/>
          <w:sz w:val="24"/>
          <w:szCs w:val="24"/>
          <w:lang w:val="es-ES" w:eastAsia="zh-CN"/>
        </w:rPr>
        <w:t xml:space="preserve"> en los términos regulados en el presente contrato, para lo cual, previa instrucción de </w:t>
      </w:r>
      <w:r w:rsidRPr="00292EA6">
        <w:rPr>
          <w:rFonts w:ascii="Arial" w:hAnsi="Arial" w:cs="Arial"/>
          <w:b/>
          <w:bCs/>
          <w:i/>
          <w:iCs/>
          <w:spacing w:val="6"/>
          <w:sz w:val="24"/>
          <w:szCs w:val="24"/>
          <w:lang w:val="es-ES" w:eastAsia="zh-CN"/>
        </w:rPr>
        <w:t>EL FIDEICOMITENTE CONSTRUCTOR</w:t>
      </w:r>
      <w:r w:rsidRPr="00292EA6">
        <w:rPr>
          <w:rFonts w:ascii="Arial" w:hAnsi="Arial" w:cs="Arial"/>
          <w:i/>
          <w:iCs/>
          <w:spacing w:val="6"/>
          <w:sz w:val="24"/>
          <w:szCs w:val="24"/>
          <w:lang w:val="es-ES" w:eastAsia="zh-CN"/>
        </w:rPr>
        <w:t xml:space="preserve"> podrá firmar las </w:t>
      </w:r>
      <w:r w:rsidRPr="00292EA6">
        <w:rPr>
          <w:rFonts w:ascii="Arial" w:hAnsi="Arial" w:cs="Arial"/>
          <w:b/>
          <w:bCs/>
          <w:i/>
          <w:iCs/>
          <w:spacing w:val="6"/>
          <w:sz w:val="24"/>
          <w:szCs w:val="24"/>
          <w:lang w:val="es-ES" w:eastAsia="zh-CN"/>
        </w:rPr>
        <w:t>ESCRITURAS</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PÚBLICAS DE ESCISIÓN</w:t>
      </w:r>
      <w:r w:rsidRPr="00292EA6">
        <w:rPr>
          <w:rFonts w:ascii="Arial" w:hAnsi="Arial" w:cs="Arial"/>
          <w:i/>
          <w:iCs/>
          <w:spacing w:val="6"/>
          <w:sz w:val="24"/>
          <w:szCs w:val="24"/>
          <w:lang w:val="es-ES" w:eastAsia="zh-CN"/>
        </w:rPr>
        <w:t xml:space="preserve"> para la transferencia de los </w:t>
      </w:r>
      <w:r w:rsidRPr="00292EA6">
        <w:rPr>
          <w:rFonts w:ascii="Arial" w:hAnsi="Arial" w:cs="Arial"/>
          <w:b/>
          <w:bCs/>
          <w:i/>
          <w:iCs/>
          <w:spacing w:val="6"/>
          <w:sz w:val="24"/>
          <w:szCs w:val="24"/>
          <w:lang w:val="es-ES" w:eastAsia="zh-CN"/>
        </w:rPr>
        <w:t xml:space="preserve">INMUEBLES OBJETO DE ESCISIÓN </w:t>
      </w:r>
      <w:r w:rsidRPr="00292EA6">
        <w:rPr>
          <w:rFonts w:ascii="Arial" w:hAnsi="Arial" w:cs="Arial"/>
          <w:i/>
          <w:iCs/>
          <w:spacing w:val="6"/>
          <w:sz w:val="24"/>
          <w:szCs w:val="24"/>
          <w:lang w:val="es-ES" w:eastAsia="zh-CN"/>
        </w:rPr>
        <w:t xml:space="preserve">a los </w:t>
      </w:r>
      <w:r w:rsidRPr="00292EA6">
        <w:rPr>
          <w:rFonts w:ascii="Arial" w:hAnsi="Arial" w:cs="Arial"/>
          <w:b/>
          <w:bCs/>
          <w:i/>
          <w:iCs/>
          <w:spacing w:val="6"/>
          <w:sz w:val="24"/>
          <w:szCs w:val="24"/>
          <w:lang w:val="es-ES" w:eastAsia="zh-CN"/>
        </w:rPr>
        <w:t>FIDEICOMISOS</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BENEFICIARIOS</w:t>
      </w:r>
      <w:r w:rsidRPr="00292EA6">
        <w:rPr>
          <w:rFonts w:ascii="Arial" w:hAnsi="Arial" w:cs="Arial"/>
          <w:i/>
          <w:iCs/>
          <w:spacing w:val="6"/>
          <w:sz w:val="24"/>
          <w:szCs w:val="24"/>
          <w:lang w:val="es-ES" w:eastAsia="zh-CN"/>
        </w:rPr>
        <w:t xml:space="preserve">, así como los demás documentos que se requiera con la finalidad de asumir dicha calidad, los cuales serán previamente revisados y aprobados por </w:t>
      </w:r>
      <w:r w:rsidRPr="00292EA6">
        <w:rPr>
          <w:rFonts w:ascii="Arial" w:hAnsi="Arial" w:cs="Arial"/>
          <w:b/>
          <w:bCs/>
          <w:i/>
          <w:iCs/>
          <w:spacing w:val="6"/>
          <w:sz w:val="24"/>
          <w:szCs w:val="24"/>
          <w:lang w:val="es-ES" w:eastAsia="zh-CN"/>
        </w:rPr>
        <w:t>LA</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 xml:space="preserve">FIDUCIARIA. </w:t>
      </w:r>
      <w:r w:rsidRPr="00292EA6">
        <w:rPr>
          <w:rFonts w:ascii="Arial" w:hAnsi="Arial" w:cs="Arial"/>
          <w:i/>
          <w:iCs/>
          <w:spacing w:val="6"/>
          <w:sz w:val="24"/>
          <w:szCs w:val="24"/>
          <w:lang w:val="es-ES" w:eastAsia="zh-CN"/>
        </w:rPr>
        <w:tab/>
      </w:r>
    </w:p>
    <w:p w14:paraId="0B2BB7D9" w14:textId="77777777" w:rsidR="004D2215" w:rsidRPr="00292EA6" w:rsidRDefault="004D2215" w:rsidP="00292EA6">
      <w:pPr>
        <w:widowControl w:val="0"/>
        <w:tabs>
          <w:tab w:val="right" w:leader="hyphen" w:pos="8811"/>
        </w:tabs>
        <w:spacing w:line="440" w:lineRule="exact"/>
        <w:jc w:val="both"/>
        <w:rPr>
          <w:rFonts w:ascii="Arial" w:hAnsi="Arial" w:cs="Arial"/>
          <w:i/>
          <w:iCs/>
          <w:spacing w:val="6"/>
          <w:sz w:val="24"/>
          <w:szCs w:val="24"/>
          <w:lang w:val="es-ES" w:eastAsia="zh-CN"/>
        </w:rPr>
      </w:pPr>
      <w:r w:rsidRPr="00292EA6">
        <w:rPr>
          <w:rFonts w:ascii="Arial" w:hAnsi="Arial" w:cs="Arial"/>
          <w:bCs/>
          <w:i/>
          <w:iCs/>
          <w:spacing w:val="6"/>
          <w:sz w:val="24"/>
          <w:szCs w:val="24"/>
          <w:lang w:val="es-ES" w:eastAsia="zh-CN"/>
        </w:rPr>
        <w:t>Las obligaciones que el</w:t>
      </w:r>
      <w:r w:rsidRPr="00292EA6">
        <w:rPr>
          <w:rFonts w:ascii="Arial" w:hAnsi="Arial" w:cs="Arial"/>
          <w:b/>
          <w:i/>
          <w:iCs/>
          <w:spacing w:val="6"/>
          <w:sz w:val="24"/>
          <w:szCs w:val="24"/>
          <w:lang w:val="es-ES" w:eastAsia="zh-CN"/>
        </w:rPr>
        <w:t xml:space="preserve"> FIDEICOMISO </w:t>
      </w:r>
      <w:r w:rsidRPr="00292EA6">
        <w:rPr>
          <w:rFonts w:ascii="Arial" w:hAnsi="Arial" w:cs="Arial"/>
          <w:bCs/>
          <w:i/>
          <w:iCs/>
          <w:spacing w:val="6"/>
          <w:sz w:val="24"/>
          <w:szCs w:val="24"/>
          <w:lang w:val="es-ES" w:eastAsia="zh-CN"/>
        </w:rPr>
        <w:t xml:space="preserve">asume como consecuencia de la escisión corresponderán exclusivamente a las contenidas en la </w:t>
      </w:r>
      <w:r w:rsidRPr="00292EA6">
        <w:rPr>
          <w:rFonts w:ascii="Arial" w:hAnsi="Arial" w:cs="Arial"/>
          <w:b/>
          <w:i/>
          <w:iCs/>
          <w:spacing w:val="6"/>
          <w:sz w:val="24"/>
          <w:szCs w:val="24"/>
          <w:lang w:val="es-ES" w:eastAsia="zh-CN"/>
        </w:rPr>
        <w:t xml:space="preserve">ESCRITURA PÚBLICA DE ESCISIÓN </w:t>
      </w:r>
      <w:r w:rsidRPr="00292EA6">
        <w:rPr>
          <w:rFonts w:ascii="Arial" w:hAnsi="Arial" w:cs="Arial"/>
          <w:bCs/>
          <w:i/>
          <w:iCs/>
          <w:spacing w:val="6"/>
          <w:sz w:val="24"/>
          <w:szCs w:val="24"/>
          <w:lang w:val="es-ES" w:eastAsia="zh-CN"/>
        </w:rPr>
        <w:t>y el presente contrato, y será el</w:t>
      </w:r>
      <w:r w:rsidRPr="00292EA6">
        <w:rPr>
          <w:rFonts w:ascii="Arial" w:hAnsi="Arial" w:cs="Arial"/>
          <w:b/>
          <w:i/>
          <w:iCs/>
          <w:spacing w:val="6"/>
          <w:sz w:val="24"/>
          <w:szCs w:val="24"/>
          <w:lang w:val="es-ES" w:eastAsia="zh-CN"/>
        </w:rPr>
        <w:t xml:space="preserve"> FIDEICOMITENTE CONSTRUCTOR </w:t>
      </w:r>
      <w:r w:rsidRPr="00292EA6">
        <w:rPr>
          <w:rFonts w:ascii="Arial" w:hAnsi="Arial" w:cs="Arial"/>
          <w:bCs/>
          <w:i/>
          <w:iCs/>
          <w:spacing w:val="6"/>
          <w:sz w:val="24"/>
          <w:szCs w:val="24"/>
          <w:lang w:val="es-ES" w:eastAsia="zh-CN"/>
        </w:rPr>
        <w:t xml:space="preserve">el obligado a adelantar todas y cada una de las acciones, gestiones, y trámites requeridos para el cumplimiento de tales obligaciones, así como el cumplimiento de </w:t>
      </w:r>
      <w:r w:rsidRPr="00292EA6">
        <w:rPr>
          <w:rFonts w:ascii="Arial" w:hAnsi="Arial" w:cs="Arial"/>
          <w:i/>
          <w:iCs/>
          <w:spacing w:val="6"/>
          <w:sz w:val="24"/>
          <w:szCs w:val="24"/>
          <w:lang w:val="es-ES" w:eastAsia="zh-CN"/>
        </w:rPr>
        <w:t>los requisitos legales a que haya lugar para perfeccionar la escisión”.</w:t>
      </w:r>
      <w:r w:rsidRPr="00292EA6">
        <w:rPr>
          <w:rFonts w:ascii="Arial" w:hAnsi="Arial" w:cs="Arial"/>
          <w:i/>
          <w:iCs/>
          <w:spacing w:val="6"/>
          <w:sz w:val="24"/>
          <w:szCs w:val="24"/>
          <w:lang w:val="es-ES" w:eastAsia="zh-CN"/>
        </w:rPr>
        <w:tab/>
      </w:r>
    </w:p>
    <w:p w14:paraId="2738C870" w14:textId="77777777" w:rsidR="004D2215" w:rsidRDefault="004D2215" w:rsidP="00292EA6">
      <w:pPr>
        <w:widowControl w:val="0"/>
        <w:tabs>
          <w:tab w:val="right" w:leader="hyphen" w:pos="8811"/>
        </w:tabs>
        <w:spacing w:line="440" w:lineRule="exact"/>
        <w:jc w:val="both"/>
        <w:rPr>
          <w:ins w:id="16" w:author="Castellanos Arias, Maria Alejandra" w:date="2024-09-02T21:18:00Z"/>
          <w:rFonts w:ascii="Arial" w:hAnsi="Arial" w:cs="Arial"/>
          <w:bCs/>
          <w:i/>
          <w:iCs/>
          <w:spacing w:val="6"/>
          <w:sz w:val="24"/>
          <w:szCs w:val="24"/>
          <w:lang w:val="es-ES" w:eastAsia="zh-CN"/>
        </w:rPr>
      </w:pPr>
      <w:r w:rsidRPr="00292EA6">
        <w:rPr>
          <w:rFonts w:ascii="Arial" w:hAnsi="Arial" w:cs="Arial"/>
          <w:bCs/>
          <w:i/>
          <w:iCs/>
          <w:spacing w:val="6"/>
          <w:sz w:val="24"/>
          <w:szCs w:val="24"/>
          <w:lang w:val="es-ES" w:eastAsia="zh-CN"/>
        </w:rPr>
        <w:t>(…)</w:t>
      </w:r>
      <w:r w:rsidRPr="00292EA6">
        <w:rPr>
          <w:rFonts w:ascii="Arial" w:hAnsi="Arial" w:cs="Arial"/>
          <w:bCs/>
          <w:i/>
          <w:iCs/>
          <w:spacing w:val="6"/>
          <w:sz w:val="24"/>
          <w:szCs w:val="24"/>
          <w:lang w:val="es-ES" w:eastAsia="zh-CN"/>
        </w:rPr>
        <w:tab/>
      </w:r>
    </w:p>
    <w:p w14:paraId="044C0062" w14:textId="6FF34DCC" w:rsidR="00327403" w:rsidRDefault="00327403" w:rsidP="00327403">
      <w:pPr>
        <w:widowControl w:val="0"/>
        <w:tabs>
          <w:tab w:val="right" w:leader="hyphen" w:pos="8811"/>
        </w:tabs>
        <w:autoSpaceDE w:val="0"/>
        <w:autoSpaceDN w:val="0"/>
        <w:adjustRightInd w:val="0"/>
        <w:spacing w:line="440" w:lineRule="exact"/>
        <w:jc w:val="both"/>
        <w:rPr>
          <w:ins w:id="17" w:author="Castellanos Arias, Maria Alejandra" w:date="2024-09-02T21:18:00Z"/>
          <w:rFonts w:ascii="Arial" w:hAnsi="Arial" w:cs="Arial"/>
          <w:spacing w:val="6"/>
          <w:sz w:val="24"/>
          <w:szCs w:val="24"/>
        </w:rPr>
      </w:pPr>
      <w:ins w:id="18" w:author="Castellanos Arias, Maria Alejandra" w:date="2024-09-02T21:18:00Z">
        <w:r>
          <w:rPr>
            <w:rFonts w:ascii="Arial" w:hAnsi="Arial" w:cs="Arial"/>
            <w:color w:val="FF0000"/>
            <w:spacing w:val="6"/>
            <w:sz w:val="24"/>
            <w:szCs w:val="24"/>
            <w:lang w:val="es-CO"/>
          </w:rPr>
          <w:t xml:space="preserve">TERCERO: </w:t>
        </w:r>
        <w:r w:rsidRPr="004C7DBE">
          <w:rPr>
            <w:rFonts w:ascii="Arial" w:hAnsi="Arial" w:cs="Arial"/>
            <w:spacing w:val="6"/>
            <w:sz w:val="24"/>
            <w:szCs w:val="24"/>
          </w:rPr>
          <w:t>Que</w:t>
        </w:r>
        <w:r>
          <w:rPr>
            <w:rFonts w:ascii="Arial" w:hAnsi="Arial" w:cs="Arial"/>
            <w:spacing w:val="6"/>
            <w:sz w:val="24"/>
            <w:szCs w:val="24"/>
          </w:rPr>
          <w:t xml:space="preserve"> </w:t>
        </w:r>
        <w:r w:rsidRPr="004C7DBE">
          <w:rPr>
            <w:rFonts w:ascii="Arial" w:hAnsi="Arial" w:cs="Arial"/>
            <w:spacing w:val="6"/>
            <w:sz w:val="24"/>
            <w:szCs w:val="24"/>
          </w:rPr>
          <w:t>EL(LA-LOS)</w:t>
        </w:r>
        <w:r>
          <w:rPr>
            <w:rFonts w:ascii="Arial" w:hAnsi="Arial" w:cs="Arial"/>
            <w:spacing w:val="6"/>
            <w:sz w:val="24"/>
            <w:szCs w:val="24"/>
          </w:rPr>
          <w:t xml:space="preserve"> </w:t>
        </w:r>
        <w:r w:rsidRPr="004C7DBE">
          <w:rPr>
            <w:rFonts w:ascii="Arial" w:hAnsi="Arial" w:cs="Arial"/>
            <w:spacing w:val="6"/>
            <w:sz w:val="24"/>
            <w:szCs w:val="24"/>
          </w:rPr>
          <w:t>COMPRADOR</w:t>
        </w:r>
        <w:r>
          <w:rPr>
            <w:rFonts w:ascii="Arial" w:hAnsi="Arial" w:cs="Arial"/>
            <w:spacing w:val="6"/>
            <w:sz w:val="24"/>
            <w:szCs w:val="24"/>
          </w:rPr>
          <w:t xml:space="preserve"> </w:t>
        </w:r>
        <w:r w:rsidRPr="004C7DBE">
          <w:rPr>
            <w:rFonts w:ascii="Arial" w:hAnsi="Arial" w:cs="Arial"/>
            <w:spacing w:val="6"/>
            <w:sz w:val="24"/>
            <w:szCs w:val="24"/>
          </w:rPr>
          <w:t>(A-ES)</w:t>
        </w:r>
        <w:r>
          <w:rPr>
            <w:rFonts w:ascii="Arial" w:hAnsi="Arial" w:cs="Arial"/>
            <w:spacing w:val="6"/>
            <w:sz w:val="24"/>
            <w:szCs w:val="24"/>
          </w:rPr>
          <w:t xml:space="preserve"> </w:t>
        </w:r>
        <w:r w:rsidRPr="004C7DBE">
          <w:rPr>
            <w:rFonts w:ascii="Arial" w:hAnsi="Arial" w:cs="Arial"/>
            <w:spacing w:val="6"/>
            <w:sz w:val="24"/>
            <w:szCs w:val="24"/>
          </w:rPr>
          <w:t>suscribió(</w:t>
        </w:r>
        <w:proofErr w:type="spellStart"/>
        <w:r w:rsidRPr="004C7DBE">
          <w:rPr>
            <w:rFonts w:ascii="Arial" w:hAnsi="Arial" w:cs="Arial"/>
            <w:spacing w:val="6"/>
            <w:sz w:val="24"/>
            <w:szCs w:val="24"/>
          </w:rPr>
          <w:t>eron</w:t>
        </w:r>
        <w:proofErr w:type="spellEnd"/>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con</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FIDEICOMITENTE</w:t>
        </w:r>
        <w:r>
          <w:rPr>
            <w:rFonts w:ascii="Arial" w:hAnsi="Arial" w:cs="Arial"/>
            <w:spacing w:val="6"/>
            <w:sz w:val="24"/>
            <w:szCs w:val="24"/>
          </w:rPr>
          <w:t xml:space="preserve"> </w:t>
        </w:r>
        <w:r w:rsidRPr="004C7DBE">
          <w:rPr>
            <w:rFonts w:ascii="Arial" w:hAnsi="Arial" w:cs="Arial"/>
            <w:spacing w:val="6"/>
            <w:sz w:val="24"/>
            <w:szCs w:val="24"/>
          </w:rPr>
          <w:t>un</w:t>
        </w:r>
        <w:r>
          <w:rPr>
            <w:rFonts w:ascii="Arial" w:hAnsi="Arial" w:cs="Arial"/>
            <w:spacing w:val="6"/>
            <w:sz w:val="24"/>
            <w:szCs w:val="24"/>
          </w:rPr>
          <w:t xml:space="preserve"> </w:t>
        </w:r>
        <w:r w:rsidRPr="004C7DBE">
          <w:rPr>
            <w:rFonts w:ascii="Arial" w:hAnsi="Arial" w:cs="Arial"/>
            <w:spacing w:val="6"/>
            <w:sz w:val="24"/>
            <w:szCs w:val="24"/>
          </w:rPr>
          <w:t>contrato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promesa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compraventa</w:t>
        </w:r>
        <w:r>
          <w:rPr>
            <w:rFonts w:ascii="Arial" w:hAnsi="Arial" w:cs="Arial"/>
            <w:spacing w:val="6"/>
            <w:sz w:val="24"/>
            <w:szCs w:val="24"/>
          </w:rPr>
          <w:t xml:space="preserve"> </w:t>
        </w:r>
        <w:r w:rsidRPr="004C7DBE">
          <w:rPr>
            <w:rFonts w:ascii="Arial" w:hAnsi="Arial" w:cs="Arial"/>
            <w:spacing w:val="6"/>
            <w:sz w:val="24"/>
            <w:szCs w:val="24"/>
          </w:rPr>
          <w:t>sobre</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inmueble</w:t>
        </w:r>
        <w:r>
          <w:rPr>
            <w:rFonts w:ascii="Arial" w:hAnsi="Arial" w:cs="Arial"/>
            <w:spacing w:val="6"/>
            <w:sz w:val="24"/>
            <w:szCs w:val="24"/>
          </w:rPr>
          <w:t xml:space="preserve"> </w:t>
        </w:r>
        <w:r w:rsidRPr="004C7DBE">
          <w:rPr>
            <w:rFonts w:ascii="Arial" w:hAnsi="Arial" w:cs="Arial"/>
            <w:spacing w:val="6"/>
            <w:sz w:val="24"/>
            <w:szCs w:val="24"/>
          </w:rPr>
          <w:t>objeto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la</w:t>
        </w:r>
        <w:r>
          <w:rPr>
            <w:rFonts w:ascii="Arial" w:hAnsi="Arial" w:cs="Arial"/>
            <w:spacing w:val="6"/>
            <w:sz w:val="24"/>
            <w:szCs w:val="24"/>
          </w:rPr>
          <w:t xml:space="preserve"> </w:t>
        </w:r>
        <w:r w:rsidRPr="004C7DBE">
          <w:rPr>
            <w:rFonts w:ascii="Arial" w:hAnsi="Arial" w:cs="Arial"/>
            <w:spacing w:val="6"/>
            <w:sz w:val="24"/>
            <w:szCs w:val="24"/>
          </w:rPr>
          <w:t>presente</w:t>
        </w:r>
        <w:r>
          <w:rPr>
            <w:rFonts w:ascii="Arial" w:hAnsi="Arial" w:cs="Arial"/>
            <w:spacing w:val="6"/>
            <w:sz w:val="24"/>
            <w:szCs w:val="24"/>
          </w:rPr>
          <w:t xml:space="preserve"> </w:t>
        </w:r>
        <w:r w:rsidRPr="004C7DBE">
          <w:rPr>
            <w:rFonts w:ascii="Arial" w:hAnsi="Arial" w:cs="Arial"/>
            <w:spacing w:val="6"/>
            <w:sz w:val="24"/>
            <w:szCs w:val="24"/>
          </w:rPr>
          <w:t>escritura,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fecha</w:t>
        </w:r>
        <w:r>
          <w:rPr>
            <w:rFonts w:ascii="Arial" w:hAnsi="Arial" w:cs="Arial"/>
            <w:spacing w:val="6"/>
            <w:sz w:val="24"/>
            <w:szCs w:val="24"/>
          </w:rPr>
          <w:t xml:space="preserve"> </w:t>
        </w:r>
        <w:r>
          <w:rPr>
            <w:rStyle w:val="Textoennegrita"/>
            <w:rFonts w:ascii="Arial" w:hAnsi="Arial" w:cs="Arial"/>
            <w:color w:val="3057C6"/>
            <w:spacing w:val="6"/>
            <w:sz w:val="24"/>
            <w:szCs w:val="24"/>
          </w:rPr>
          <w:t>XXXXXXXXXXXXXXXXXXXXXXXXXXXXXXXXXX</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ab/>
        </w:r>
      </w:ins>
    </w:p>
    <w:p w14:paraId="29C698D9" w14:textId="3136A614" w:rsidR="00327403" w:rsidRPr="00292EA6" w:rsidRDefault="00327403" w:rsidP="00327403">
      <w:pPr>
        <w:widowControl w:val="0"/>
        <w:tabs>
          <w:tab w:val="right" w:leader="hyphen" w:pos="8811"/>
        </w:tabs>
        <w:spacing w:line="440" w:lineRule="exact"/>
        <w:jc w:val="both"/>
        <w:rPr>
          <w:rFonts w:ascii="Arial" w:hAnsi="Arial" w:cs="Arial"/>
          <w:bCs/>
          <w:i/>
          <w:iCs/>
          <w:spacing w:val="6"/>
          <w:sz w:val="24"/>
          <w:szCs w:val="24"/>
          <w:lang w:val="es-ES" w:eastAsia="zh-CN"/>
        </w:rPr>
      </w:pPr>
      <w:ins w:id="19" w:author="Castellanos Arias, Maria Alejandra" w:date="2024-09-02T21:18:00Z">
        <w:r>
          <w:rPr>
            <w:rFonts w:ascii="Arial" w:hAnsi="Arial" w:cs="Arial"/>
            <w:spacing w:val="6"/>
            <w:sz w:val="24"/>
            <w:szCs w:val="24"/>
          </w:rPr>
          <w:t xml:space="preserve">CUARTO: </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Que</w:t>
        </w:r>
        <w:r>
          <w:rPr>
            <w:rFonts w:ascii="Arial" w:hAnsi="Arial" w:cs="Arial"/>
            <w:spacing w:val="6"/>
            <w:sz w:val="24"/>
            <w:szCs w:val="24"/>
          </w:rPr>
          <w:t xml:space="preserve"> </w:t>
        </w:r>
        <w:r w:rsidRPr="004C7DBE">
          <w:rPr>
            <w:rFonts w:ascii="Arial" w:hAnsi="Arial" w:cs="Arial"/>
            <w:spacing w:val="6"/>
            <w:sz w:val="24"/>
            <w:szCs w:val="24"/>
          </w:rPr>
          <w:t>en</w:t>
        </w:r>
        <w:r>
          <w:rPr>
            <w:rFonts w:ascii="Arial" w:hAnsi="Arial" w:cs="Arial"/>
            <w:spacing w:val="6"/>
            <w:sz w:val="24"/>
            <w:szCs w:val="24"/>
          </w:rPr>
          <w:t xml:space="preserve"> </w:t>
        </w:r>
        <w:r w:rsidRPr="004C7DBE">
          <w:rPr>
            <w:rFonts w:ascii="Arial" w:hAnsi="Arial" w:cs="Arial"/>
            <w:spacing w:val="6"/>
            <w:sz w:val="24"/>
            <w:szCs w:val="24"/>
          </w:rPr>
          <w:t>virtud</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lo</w:t>
        </w:r>
        <w:r>
          <w:rPr>
            <w:rFonts w:ascii="Arial" w:hAnsi="Arial" w:cs="Arial"/>
            <w:spacing w:val="6"/>
            <w:sz w:val="24"/>
            <w:szCs w:val="24"/>
          </w:rPr>
          <w:t xml:space="preserve"> </w:t>
        </w:r>
        <w:r w:rsidRPr="004C7DBE">
          <w:rPr>
            <w:rFonts w:ascii="Arial" w:hAnsi="Arial" w:cs="Arial"/>
            <w:spacing w:val="6"/>
            <w:sz w:val="24"/>
            <w:szCs w:val="24"/>
          </w:rPr>
          <w:t>anterior,</w:t>
        </w:r>
        <w:r>
          <w:rPr>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para</w:t>
        </w:r>
        <w:r>
          <w:rPr>
            <w:rFonts w:ascii="Arial" w:hAnsi="Arial" w:cs="Arial"/>
            <w:spacing w:val="6"/>
            <w:sz w:val="24"/>
            <w:szCs w:val="24"/>
          </w:rPr>
          <w:t xml:space="preserve"> </w:t>
        </w:r>
        <w:r w:rsidRPr="004C7DBE">
          <w:rPr>
            <w:rFonts w:ascii="Arial" w:hAnsi="Arial" w:cs="Arial"/>
            <w:spacing w:val="6"/>
            <w:sz w:val="24"/>
            <w:szCs w:val="24"/>
          </w:rPr>
          <w:t>dar</w:t>
        </w:r>
        <w:r>
          <w:rPr>
            <w:rFonts w:ascii="Arial" w:hAnsi="Arial" w:cs="Arial"/>
            <w:spacing w:val="6"/>
            <w:sz w:val="24"/>
            <w:szCs w:val="24"/>
          </w:rPr>
          <w:t xml:space="preserve"> </w:t>
        </w:r>
        <w:r w:rsidRPr="004C7DBE">
          <w:rPr>
            <w:rFonts w:ascii="Arial" w:hAnsi="Arial" w:cs="Arial"/>
            <w:spacing w:val="6"/>
            <w:sz w:val="24"/>
            <w:szCs w:val="24"/>
          </w:rPr>
          <w:t>cumplimiento</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la</w:t>
        </w:r>
        <w:r>
          <w:rPr>
            <w:rFonts w:ascii="Arial" w:hAnsi="Arial" w:cs="Arial"/>
            <w:spacing w:val="6"/>
            <w:sz w:val="24"/>
            <w:szCs w:val="24"/>
          </w:rPr>
          <w:t xml:space="preserve"> </w:t>
        </w:r>
        <w:r w:rsidRPr="004C7DBE">
          <w:rPr>
            <w:rFonts w:ascii="Arial" w:hAnsi="Arial" w:cs="Arial"/>
            <w:spacing w:val="6"/>
            <w:sz w:val="24"/>
            <w:szCs w:val="24"/>
          </w:rPr>
          <w:t>citada</w:t>
        </w:r>
        <w:r>
          <w:rPr>
            <w:rFonts w:ascii="Arial" w:hAnsi="Arial" w:cs="Arial"/>
            <w:spacing w:val="6"/>
            <w:sz w:val="24"/>
            <w:szCs w:val="24"/>
          </w:rPr>
          <w:t xml:space="preserve"> </w:t>
        </w:r>
        <w:r w:rsidRPr="004C7DBE">
          <w:rPr>
            <w:rFonts w:ascii="Arial" w:hAnsi="Arial" w:cs="Arial"/>
            <w:spacing w:val="6"/>
            <w:sz w:val="24"/>
            <w:szCs w:val="24"/>
          </w:rPr>
          <w:t>promesa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compraventa,</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patrimonio</w:t>
        </w:r>
        <w:r>
          <w:rPr>
            <w:rFonts w:ascii="Arial" w:hAnsi="Arial" w:cs="Arial"/>
            <w:spacing w:val="6"/>
            <w:sz w:val="24"/>
            <w:szCs w:val="24"/>
          </w:rPr>
          <w:t xml:space="preserve"> </w:t>
        </w:r>
        <w:r w:rsidRPr="004C7DBE">
          <w:rPr>
            <w:rFonts w:ascii="Arial" w:hAnsi="Arial" w:cs="Arial"/>
            <w:spacing w:val="6"/>
            <w:sz w:val="24"/>
            <w:szCs w:val="24"/>
          </w:rPr>
          <w:t>autónomo</w:t>
        </w:r>
        <w:r>
          <w:rPr>
            <w:rFonts w:ascii="Arial" w:hAnsi="Arial" w:cs="Arial"/>
            <w:spacing w:val="6"/>
            <w:sz w:val="24"/>
            <w:szCs w:val="24"/>
          </w:rPr>
          <w:t xml:space="preserve"> </w:t>
        </w:r>
        <w:r w:rsidRPr="004C7DBE">
          <w:rPr>
            <w:rFonts w:ascii="Arial" w:hAnsi="Arial" w:cs="Arial"/>
            <w:spacing w:val="6"/>
            <w:sz w:val="24"/>
            <w:szCs w:val="24"/>
          </w:rPr>
          <w:t>denominado</w:t>
        </w:r>
        <w:r>
          <w:rPr>
            <w:rFonts w:ascii="Arial" w:hAnsi="Arial" w:cs="Arial"/>
            <w:spacing w:val="6"/>
            <w:sz w:val="24"/>
            <w:szCs w:val="24"/>
          </w:rPr>
          <w:t xml:space="preserve"> </w:t>
        </w:r>
        <w:r>
          <w:rPr>
            <w:rFonts w:ascii="Arial" w:hAnsi="Arial" w:cs="Arial"/>
            <w:b/>
            <w:snapToGrid w:val="0"/>
            <w:spacing w:val="6"/>
            <w:sz w:val="24"/>
            <w:szCs w:val="24"/>
          </w:rPr>
          <w:t xml:space="preserve">FIDEICOMISO </w:t>
        </w:r>
      </w:ins>
      <w:ins w:id="20" w:author="Castellanos Arias, Maria Alejandra" w:date="2024-09-02T21:19:00Z">
        <w:r w:rsidRPr="00327403">
          <w:rPr>
            <w:rFonts w:ascii="Arial" w:hAnsi="Arial" w:cs="Arial"/>
            <w:b/>
            <w:snapToGrid w:val="0"/>
            <w:spacing w:val="6"/>
            <w:sz w:val="24"/>
            <w:szCs w:val="24"/>
          </w:rPr>
          <w:t xml:space="preserve">ALAMEDA DE ZIPAQUIRÁ </w:t>
        </w:r>
      </w:ins>
      <w:ins w:id="21" w:author="Castellanos Arias, Maria Alejandra" w:date="2024-09-02T21:18:00Z">
        <w:r>
          <w:rPr>
            <w:rFonts w:ascii="Arial" w:hAnsi="Arial" w:cs="Arial"/>
            <w:b/>
            <w:snapToGrid w:val="0"/>
            <w:spacing w:val="6"/>
            <w:sz w:val="24"/>
            <w:szCs w:val="24"/>
          </w:rPr>
          <w:t>FIDUBOGOTÁ</w:t>
        </w:r>
        <w:r w:rsidRPr="004C7DBE">
          <w:rPr>
            <w:rStyle w:val="Textoennegrita"/>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como</w:t>
        </w:r>
        <w:r>
          <w:rPr>
            <w:rFonts w:ascii="Arial" w:hAnsi="Arial" w:cs="Arial"/>
            <w:spacing w:val="6"/>
            <w:sz w:val="24"/>
            <w:szCs w:val="24"/>
          </w:rPr>
          <w:t xml:space="preserve"> </w:t>
        </w:r>
        <w:r w:rsidRPr="004C7DBE">
          <w:rPr>
            <w:rFonts w:ascii="Arial" w:hAnsi="Arial" w:cs="Arial"/>
            <w:spacing w:val="6"/>
            <w:sz w:val="24"/>
            <w:szCs w:val="24"/>
          </w:rPr>
          <w:t>propietario</w:t>
        </w:r>
        <w:r>
          <w:rPr>
            <w:rFonts w:ascii="Arial" w:hAnsi="Arial" w:cs="Arial"/>
            <w:spacing w:val="6"/>
            <w:sz w:val="24"/>
            <w:szCs w:val="24"/>
          </w:rPr>
          <w:t xml:space="preserve"> </w:t>
        </w:r>
        <w:r w:rsidRPr="004C7DBE">
          <w:rPr>
            <w:rFonts w:ascii="Arial" w:hAnsi="Arial" w:cs="Arial"/>
            <w:spacing w:val="6"/>
            <w:sz w:val="24"/>
            <w:szCs w:val="24"/>
          </w:rPr>
          <w:t>fiduciario,</w:t>
        </w:r>
        <w:r>
          <w:rPr>
            <w:rFonts w:ascii="Arial" w:hAnsi="Arial" w:cs="Arial"/>
            <w:spacing w:val="6"/>
            <w:sz w:val="24"/>
            <w:szCs w:val="24"/>
          </w:rPr>
          <w:t xml:space="preserve"> </w:t>
        </w:r>
        <w:r w:rsidRPr="004C7DBE">
          <w:rPr>
            <w:rFonts w:ascii="Arial" w:hAnsi="Arial" w:cs="Arial"/>
            <w:spacing w:val="6"/>
            <w:sz w:val="24"/>
            <w:szCs w:val="24"/>
          </w:rPr>
          <w:t>por</w:t>
        </w:r>
        <w:r>
          <w:rPr>
            <w:rFonts w:ascii="Arial" w:hAnsi="Arial" w:cs="Arial"/>
            <w:spacing w:val="6"/>
            <w:sz w:val="24"/>
            <w:szCs w:val="24"/>
          </w:rPr>
          <w:t xml:space="preserve"> </w:t>
        </w:r>
        <w:r w:rsidRPr="004C7DBE">
          <w:rPr>
            <w:rFonts w:ascii="Arial" w:hAnsi="Arial" w:cs="Arial"/>
            <w:spacing w:val="6"/>
            <w:sz w:val="24"/>
            <w:szCs w:val="24"/>
          </w:rPr>
          <w:t>instrucción</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Style w:val="Textoennegrita"/>
            <w:rFonts w:ascii="Arial" w:hAnsi="Arial" w:cs="Arial"/>
            <w:spacing w:val="6"/>
            <w:sz w:val="24"/>
            <w:szCs w:val="24"/>
          </w:rPr>
          <w:t>FIDEICOMITENTE</w:t>
        </w:r>
        <w:r>
          <w:rPr>
            <w:rStyle w:val="Textoennegrita"/>
            <w:rFonts w:ascii="Arial" w:hAnsi="Arial" w:cs="Arial"/>
            <w:spacing w:val="6"/>
            <w:sz w:val="24"/>
            <w:szCs w:val="24"/>
          </w:rPr>
          <w:t xml:space="preserve"> </w:t>
        </w:r>
        <w:r w:rsidRPr="004C7DBE">
          <w:rPr>
            <w:rFonts w:ascii="Arial" w:hAnsi="Arial" w:cs="Arial"/>
            <w:spacing w:val="6"/>
            <w:sz w:val="24"/>
            <w:szCs w:val="24"/>
          </w:rPr>
          <w:t>mediante</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presente</w:t>
        </w:r>
        <w:r>
          <w:rPr>
            <w:rFonts w:ascii="Arial" w:hAnsi="Arial" w:cs="Arial"/>
            <w:spacing w:val="6"/>
            <w:sz w:val="24"/>
            <w:szCs w:val="24"/>
          </w:rPr>
          <w:t xml:space="preserve"> </w:t>
        </w:r>
        <w:r w:rsidRPr="004C7DBE">
          <w:rPr>
            <w:rFonts w:ascii="Arial" w:hAnsi="Arial" w:cs="Arial"/>
            <w:spacing w:val="6"/>
            <w:sz w:val="24"/>
            <w:szCs w:val="24"/>
          </w:rPr>
          <w:t>documento,</w:t>
        </w:r>
        <w:r>
          <w:rPr>
            <w:rFonts w:ascii="Arial" w:hAnsi="Arial" w:cs="Arial"/>
            <w:spacing w:val="6"/>
            <w:sz w:val="24"/>
            <w:szCs w:val="24"/>
          </w:rPr>
          <w:t xml:space="preserve"> </w:t>
        </w:r>
        <w:r w:rsidRPr="004C7DBE">
          <w:rPr>
            <w:rFonts w:ascii="Arial" w:hAnsi="Arial" w:cs="Arial"/>
            <w:spacing w:val="6"/>
            <w:sz w:val="24"/>
            <w:szCs w:val="24"/>
          </w:rPr>
          <w:t>procede</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transferir</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favor</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Style w:val="Textoennegrita"/>
            <w:rFonts w:ascii="Arial" w:hAnsi="Arial" w:cs="Arial"/>
            <w:spacing w:val="6"/>
            <w:sz w:val="24"/>
            <w:szCs w:val="24"/>
          </w:rPr>
          <w:t>EL(LA,LOS,LAS)</w:t>
        </w:r>
        <w:r>
          <w:rPr>
            <w:rStyle w:val="Textoennegrita"/>
            <w:rFonts w:ascii="Arial" w:hAnsi="Arial" w:cs="Arial"/>
            <w:spacing w:val="6"/>
            <w:sz w:val="24"/>
            <w:szCs w:val="24"/>
          </w:rPr>
          <w:t xml:space="preserve"> </w:t>
        </w:r>
        <w:r w:rsidRPr="004C7DBE">
          <w:rPr>
            <w:rStyle w:val="Textoennegrita"/>
            <w:rFonts w:ascii="Arial" w:hAnsi="Arial" w:cs="Arial"/>
            <w:spacing w:val="6"/>
            <w:sz w:val="24"/>
            <w:szCs w:val="24"/>
          </w:rPr>
          <w:t>COMPRADOR</w:t>
        </w:r>
        <w:r>
          <w:rPr>
            <w:rStyle w:val="Textoennegrita"/>
            <w:rFonts w:ascii="Arial" w:hAnsi="Arial" w:cs="Arial"/>
            <w:spacing w:val="6"/>
            <w:sz w:val="24"/>
            <w:szCs w:val="24"/>
          </w:rPr>
          <w:t xml:space="preserve"> </w:t>
        </w:r>
        <w:r w:rsidRPr="004C7DBE">
          <w:rPr>
            <w:rStyle w:val="Textoennegrita"/>
            <w:rFonts w:ascii="Arial" w:hAnsi="Arial" w:cs="Arial"/>
            <w:spacing w:val="6"/>
            <w:sz w:val="24"/>
            <w:szCs w:val="24"/>
          </w:rPr>
          <w:t>(A,ES,AS)</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las</w:t>
        </w:r>
        <w:r>
          <w:rPr>
            <w:rFonts w:ascii="Arial" w:hAnsi="Arial" w:cs="Arial"/>
            <w:spacing w:val="6"/>
            <w:sz w:val="24"/>
            <w:szCs w:val="24"/>
          </w:rPr>
          <w:t xml:space="preserve"> </w:t>
        </w:r>
        <w:r w:rsidRPr="004C7DBE">
          <w:rPr>
            <w:rFonts w:ascii="Arial" w:hAnsi="Arial" w:cs="Arial"/>
            <w:spacing w:val="6"/>
            <w:sz w:val="24"/>
            <w:szCs w:val="24"/>
          </w:rPr>
          <w:t>unidades</w:t>
        </w:r>
        <w:r>
          <w:rPr>
            <w:rFonts w:ascii="Arial" w:hAnsi="Arial" w:cs="Arial"/>
            <w:spacing w:val="6"/>
            <w:sz w:val="24"/>
            <w:szCs w:val="24"/>
          </w:rPr>
          <w:t xml:space="preserve"> </w:t>
        </w:r>
        <w:r w:rsidRPr="004C7DBE">
          <w:rPr>
            <w:rFonts w:ascii="Arial" w:hAnsi="Arial" w:cs="Arial"/>
            <w:spacing w:val="6"/>
            <w:sz w:val="24"/>
            <w:szCs w:val="24"/>
          </w:rPr>
          <w:t>privadas</w:t>
        </w:r>
        <w:r>
          <w:rPr>
            <w:rFonts w:ascii="Arial" w:hAnsi="Arial" w:cs="Arial"/>
            <w:spacing w:val="6"/>
            <w:sz w:val="24"/>
            <w:szCs w:val="24"/>
          </w:rPr>
          <w:t xml:space="preserve"> </w:t>
        </w:r>
        <w:r w:rsidRPr="004C7DBE">
          <w:rPr>
            <w:rFonts w:ascii="Arial" w:hAnsi="Arial" w:cs="Arial"/>
            <w:spacing w:val="6"/>
            <w:sz w:val="24"/>
            <w:szCs w:val="24"/>
          </w:rPr>
          <w:t>objeto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este</w:t>
        </w:r>
        <w:r>
          <w:rPr>
            <w:rFonts w:ascii="Arial" w:hAnsi="Arial" w:cs="Arial"/>
            <w:spacing w:val="6"/>
            <w:sz w:val="24"/>
            <w:szCs w:val="24"/>
          </w:rPr>
          <w:t xml:space="preserve"> </w:t>
        </w:r>
        <w:r w:rsidRPr="004C7DBE">
          <w:rPr>
            <w:rFonts w:ascii="Arial" w:hAnsi="Arial" w:cs="Arial"/>
            <w:spacing w:val="6"/>
            <w:sz w:val="24"/>
            <w:szCs w:val="24"/>
          </w:rPr>
          <w:t>contrato</w:t>
        </w:r>
        <w:r>
          <w:rPr>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Style w:val="Textoennegrita"/>
            <w:rFonts w:ascii="Arial" w:hAnsi="Arial" w:cs="Arial"/>
            <w:spacing w:val="6"/>
            <w:sz w:val="24"/>
            <w:szCs w:val="24"/>
          </w:rPr>
          <w:t>FIDEICOMITENTE</w:t>
        </w:r>
        <w:r>
          <w:rPr>
            <w:rFonts w:ascii="Arial" w:hAnsi="Arial" w:cs="Arial"/>
            <w:spacing w:val="6"/>
            <w:sz w:val="24"/>
            <w:szCs w:val="24"/>
          </w:rPr>
          <w:t xml:space="preserve"> </w:t>
        </w:r>
        <w:r w:rsidRPr="004C7DBE">
          <w:rPr>
            <w:rFonts w:ascii="Arial" w:hAnsi="Arial" w:cs="Arial"/>
            <w:spacing w:val="6"/>
            <w:sz w:val="24"/>
            <w:szCs w:val="24"/>
          </w:rPr>
          <w:t>se</w:t>
        </w:r>
        <w:r>
          <w:rPr>
            <w:rFonts w:ascii="Arial" w:hAnsi="Arial" w:cs="Arial"/>
            <w:spacing w:val="6"/>
            <w:sz w:val="24"/>
            <w:szCs w:val="24"/>
          </w:rPr>
          <w:t xml:space="preserve"> </w:t>
        </w:r>
        <w:r w:rsidRPr="004C7DBE">
          <w:rPr>
            <w:rFonts w:ascii="Arial" w:hAnsi="Arial" w:cs="Arial"/>
            <w:spacing w:val="6"/>
            <w:sz w:val="24"/>
            <w:szCs w:val="24"/>
          </w:rPr>
          <w:t>obliga</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lastRenderedPageBreak/>
          <w:t>responder</w:t>
        </w:r>
        <w:r>
          <w:rPr>
            <w:rFonts w:ascii="Arial" w:hAnsi="Arial" w:cs="Arial"/>
            <w:spacing w:val="6"/>
            <w:sz w:val="24"/>
            <w:szCs w:val="24"/>
          </w:rPr>
          <w:t xml:space="preserve"> </w:t>
        </w:r>
        <w:r w:rsidRPr="004C7DBE">
          <w:rPr>
            <w:rFonts w:ascii="Arial" w:hAnsi="Arial" w:cs="Arial"/>
            <w:spacing w:val="6"/>
            <w:sz w:val="24"/>
            <w:szCs w:val="24"/>
          </w:rPr>
          <w:t>por</w:t>
        </w:r>
        <w:r>
          <w:rPr>
            <w:rFonts w:ascii="Arial" w:hAnsi="Arial" w:cs="Arial"/>
            <w:spacing w:val="6"/>
            <w:sz w:val="24"/>
            <w:szCs w:val="24"/>
          </w:rPr>
          <w:t xml:space="preserve"> </w:t>
        </w:r>
        <w:r w:rsidRPr="004C7DBE">
          <w:rPr>
            <w:rFonts w:ascii="Arial" w:hAnsi="Arial" w:cs="Arial"/>
            <w:spacing w:val="6"/>
            <w:sz w:val="24"/>
            <w:szCs w:val="24"/>
          </w:rPr>
          <w:t>los</w:t>
        </w:r>
        <w:r>
          <w:rPr>
            <w:rFonts w:ascii="Arial" w:hAnsi="Arial" w:cs="Arial"/>
            <w:spacing w:val="6"/>
            <w:sz w:val="24"/>
            <w:szCs w:val="24"/>
          </w:rPr>
          <w:t xml:space="preserve"> </w:t>
        </w:r>
        <w:r w:rsidRPr="004C7DBE">
          <w:rPr>
            <w:rFonts w:ascii="Arial" w:hAnsi="Arial" w:cs="Arial"/>
            <w:spacing w:val="6"/>
            <w:sz w:val="24"/>
            <w:szCs w:val="24"/>
          </w:rPr>
          <w:t>vicios</w:t>
        </w:r>
        <w:r>
          <w:rPr>
            <w:rFonts w:ascii="Arial" w:hAnsi="Arial" w:cs="Arial"/>
            <w:spacing w:val="6"/>
            <w:sz w:val="24"/>
            <w:szCs w:val="24"/>
          </w:rPr>
          <w:t xml:space="preserve"> </w:t>
        </w:r>
        <w:r w:rsidRPr="004C7DBE">
          <w:rPr>
            <w:rFonts w:ascii="Arial" w:hAnsi="Arial" w:cs="Arial"/>
            <w:spacing w:val="6"/>
            <w:sz w:val="24"/>
            <w:szCs w:val="24"/>
          </w:rPr>
          <w:t>respeto</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Fonts w:ascii="Arial" w:hAnsi="Arial" w:cs="Arial"/>
            <w:spacing w:val="6"/>
            <w:sz w:val="24"/>
            <w:szCs w:val="24"/>
          </w:rPr>
          <w:t>Lote</w:t>
        </w:r>
        <w:r>
          <w:rPr>
            <w:rFonts w:ascii="Arial" w:hAnsi="Arial" w:cs="Arial"/>
            <w:spacing w:val="6"/>
            <w:sz w:val="24"/>
            <w:szCs w:val="24"/>
          </w:rPr>
          <w:t xml:space="preserve"> </w:t>
        </w:r>
        <w:r w:rsidRPr="004C7DBE">
          <w:rPr>
            <w:rFonts w:ascii="Arial" w:hAnsi="Arial" w:cs="Arial"/>
            <w:spacing w:val="6"/>
            <w:sz w:val="24"/>
            <w:szCs w:val="24"/>
          </w:rPr>
          <w:t>en</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cual</w:t>
        </w:r>
        <w:r>
          <w:rPr>
            <w:rFonts w:ascii="Arial" w:hAnsi="Arial" w:cs="Arial"/>
            <w:spacing w:val="6"/>
            <w:sz w:val="24"/>
            <w:szCs w:val="24"/>
          </w:rPr>
          <w:t xml:space="preserve"> </w:t>
        </w:r>
        <w:r w:rsidRPr="004C7DBE">
          <w:rPr>
            <w:rFonts w:ascii="Arial" w:hAnsi="Arial" w:cs="Arial"/>
            <w:spacing w:val="6"/>
            <w:sz w:val="24"/>
            <w:szCs w:val="24"/>
          </w:rPr>
          <w:t>se</w:t>
        </w:r>
        <w:r>
          <w:rPr>
            <w:rFonts w:ascii="Arial" w:hAnsi="Arial" w:cs="Arial"/>
            <w:spacing w:val="6"/>
            <w:sz w:val="24"/>
            <w:szCs w:val="24"/>
          </w:rPr>
          <w:t xml:space="preserve"> </w:t>
        </w:r>
        <w:r w:rsidRPr="004C7DBE">
          <w:rPr>
            <w:rFonts w:ascii="Arial" w:hAnsi="Arial" w:cs="Arial"/>
            <w:spacing w:val="6"/>
            <w:sz w:val="24"/>
            <w:szCs w:val="24"/>
          </w:rPr>
          <w:t>desarrolló</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Style w:val="Textoennegrita"/>
            <w:rFonts w:ascii="Arial" w:hAnsi="Arial" w:cs="Arial"/>
            <w:spacing w:val="6"/>
            <w:sz w:val="24"/>
            <w:szCs w:val="24"/>
          </w:rPr>
          <w:t>PROYECTO</w:t>
        </w:r>
        <w:r>
          <w:rPr>
            <w:rStyle w:val="Textoennegrita"/>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las</w:t>
        </w:r>
        <w:r>
          <w:rPr>
            <w:rFonts w:ascii="Arial" w:hAnsi="Arial" w:cs="Arial"/>
            <w:spacing w:val="6"/>
            <w:sz w:val="24"/>
            <w:szCs w:val="24"/>
          </w:rPr>
          <w:t xml:space="preserve"> </w:t>
        </w:r>
        <w:r w:rsidRPr="004C7DBE">
          <w:rPr>
            <w:rFonts w:ascii="Arial" w:hAnsi="Arial" w:cs="Arial"/>
            <w:spacing w:val="6"/>
            <w:sz w:val="24"/>
            <w:szCs w:val="24"/>
          </w:rPr>
          <w:t>unidades</w:t>
        </w:r>
        <w:r>
          <w:rPr>
            <w:rFonts w:ascii="Arial" w:hAnsi="Arial" w:cs="Arial"/>
            <w:spacing w:val="6"/>
            <w:sz w:val="24"/>
            <w:szCs w:val="24"/>
          </w:rPr>
          <w:t xml:space="preserve"> </w:t>
        </w:r>
        <w:r w:rsidRPr="004C7DBE">
          <w:rPr>
            <w:rFonts w:ascii="Arial" w:hAnsi="Arial" w:cs="Arial"/>
            <w:spacing w:val="6"/>
            <w:sz w:val="24"/>
            <w:szCs w:val="24"/>
          </w:rPr>
          <w:t>inmobiliarias</w:t>
        </w:r>
        <w:r>
          <w:rPr>
            <w:rFonts w:ascii="Arial" w:hAnsi="Arial" w:cs="Arial"/>
            <w:spacing w:val="6"/>
            <w:sz w:val="24"/>
            <w:szCs w:val="24"/>
          </w:rPr>
          <w:t xml:space="preserve"> </w:t>
        </w:r>
        <w:r w:rsidRPr="004C7DBE">
          <w:rPr>
            <w:rFonts w:ascii="Arial" w:hAnsi="Arial" w:cs="Arial"/>
            <w:spacing w:val="6"/>
            <w:sz w:val="24"/>
            <w:szCs w:val="24"/>
          </w:rPr>
          <w:t>resultantes</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Fonts w:ascii="Arial" w:hAnsi="Arial" w:cs="Arial"/>
            <w:spacing w:val="6"/>
            <w:sz w:val="24"/>
            <w:szCs w:val="24"/>
          </w:rPr>
          <w:t>mismo</w:t>
        </w:r>
      </w:ins>
    </w:p>
    <w:bookmarkEnd w:id="15"/>
    <w:p w14:paraId="61ED5364" w14:textId="221C4E91" w:rsidR="002B3B3C" w:rsidRPr="00292EA6" w:rsidRDefault="002B3B3C" w:rsidP="00292EA6">
      <w:pPr>
        <w:widowControl w:val="0"/>
        <w:tabs>
          <w:tab w:val="right" w:leader="hyphen" w:pos="8811"/>
        </w:tabs>
        <w:spacing w:line="440" w:lineRule="exact"/>
        <w:jc w:val="center"/>
        <w:rPr>
          <w:rFonts w:ascii="Arial" w:hAnsi="Arial" w:cs="Arial"/>
          <w:b/>
          <w:bCs/>
          <w:spacing w:val="6"/>
          <w:sz w:val="24"/>
          <w:szCs w:val="24"/>
        </w:rPr>
      </w:pPr>
      <w:r w:rsidRPr="00292EA6">
        <w:rPr>
          <w:rFonts w:ascii="Arial" w:hAnsi="Arial" w:cs="Arial"/>
          <w:b/>
          <w:bCs/>
          <w:spacing w:val="6"/>
          <w:sz w:val="24"/>
          <w:szCs w:val="24"/>
        </w:rPr>
        <w:t>CLÁUSULAS</w:t>
      </w:r>
    </w:p>
    <w:bookmarkEnd w:id="14"/>
    <w:p w14:paraId="13FCA292" w14:textId="61924B99"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PRIMERA</w:t>
      </w:r>
      <w:r w:rsidRPr="00292EA6">
        <w:rPr>
          <w:rFonts w:ascii="Arial" w:hAnsi="Arial" w:cs="Arial"/>
          <w:b/>
          <w:spacing w:val="6"/>
          <w:sz w:val="24"/>
          <w:szCs w:val="24"/>
        </w:rPr>
        <w:t xml:space="preserve">. OBJETO. </w:t>
      </w:r>
      <w:ins w:id="22" w:author="Castellanos Arias, Maria Alejandra" w:date="2024-09-02T21:17:00Z">
        <w:r w:rsidR="00327403">
          <w:rPr>
            <w:rFonts w:ascii="Arial" w:hAnsi="Arial" w:cs="Arial"/>
            <w:b/>
            <w:bCs/>
            <w:spacing w:val="6"/>
            <w:sz w:val="24"/>
            <w:szCs w:val="24"/>
          </w:rPr>
          <w:t>EL FIDEICOMISO</w:t>
        </w:r>
      </w:ins>
      <w:del w:id="23" w:author="Castellanos Arias, Maria Alejandra" w:date="2024-09-02T21:17:00Z">
        <w:r w:rsidRPr="00292EA6" w:rsidDel="00327403">
          <w:rPr>
            <w:rFonts w:ascii="Arial" w:hAnsi="Arial" w:cs="Arial"/>
            <w:b/>
            <w:bCs/>
            <w:spacing w:val="6"/>
            <w:sz w:val="24"/>
            <w:szCs w:val="24"/>
          </w:rPr>
          <w:delText>LA VENDEDORA</w:delText>
        </w:r>
      </w:del>
      <w:r w:rsidRPr="00292EA6">
        <w:rPr>
          <w:rFonts w:ascii="Arial" w:hAnsi="Arial" w:cs="Arial"/>
          <w:b/>
          <w:bCs/>
          <w:spacing w:val="6"/>
          <w:sz w:val="24"/>
          <w:szCs w:val="24"/>
        </w:rPr>
        <w:t xml:space="preserve">, </w:t>
      </w:r>
      <w:r w:rsidRPr="00292EA6">
        <w:rPr>
          <w:rFonts w:ascii="Arial" w:hAnsi="Arial" w:cs="Arial"/>
          <w:spacing w:val="6"/>
          <w:sz w:val="24"/>
          <w:szCs w:val="24"/>
        </w:rPr>
        <w:t xml:space="preserve">en su calidad de tradente y como propietario fiduciario, transfiere a título de compraventa real y efectiva a favor de </w:t>
      </w:r>
      <w:r w:rsidR="000B016F" w:rsidRPr="00292EA6">
        <w:rPr>
          <w:rFonts w:ascii="Arial" w:hAnsi="Arial" w:cs="Arial"/>
          <w:b/>
          <w:bCs/>
          <w:spacing w:val="6"/>
          <w:sz w:val="24"/>
          <w:szCs w:val="24"/>
        </w:rPr>
        <w:t>EL (LA, LOS, LAS)</w:t>
      </w:r>
      <w:r w:rsidRPr="00292EA6">
        <w:rPr>
          <w:rFonts w:ascii="Arial" w:hAnsi="Arial" w:cs="Arial"/>
          <w:b/>
          <w:bCs/>
          <w:spacing w:val="6"/>
          <w:sz w:val="24"/>
          <w:szCs w:val="24"/>
        </w:rPr>
        <w:t xml:space="preserve"> </w:t>
      </w:r>
      <w:r w:rsidR="000B016F" w:rsidRPr="00292EA6">
        <w:rPr>
          <w:rFonts w:ascii="Arial" w:hAnsi="Arial" w:cs="Arial"/>
          <w:b/>
          <w:bCs/>
          <w:spacing w:val="6"/>
          <w:sz w:val="24"/>
          <w:szCs w:val="24"/>
        </w:rPr>
        <w:t>COMPRADOR (A, ES, AS</w:t>
      </w:r>
      <w:r w:rsidRPr="00292EA6">
        <w:rPr>
          <w:rFonts w:ascii="Arial" w:hAnsi="Arial" w:cs="Arial"/>
          <w:b/>
          <w:spacing w:val="6"/>
          <w:sz w:val="24"/>
          <w:szCs w:val="24"/>
        </w:rPr>
        <w:t>)</w:t>
      </w:r>
      <w:r w:rsidRPr="00292EA6">
        <w:rPr>
          <w:rFonts w:ascii="Arial" w:hAnsi="Arial" w:cs="Arial"/>
          <w:spacing w:val="6"/>
          <w:sz w:val="24"/>
          <w:szCs w:val="24"/>
        </w:rPr>
        <w:t xml:space="preserve"> y </w:t>
      </w:r>
      <w:r w:rsidR="000B016F" w:rsidRPr="00292EA6">
        <w:rPr>
          <w:rFonts w:ascii="Arial" w:hAnsi="Arial" w:cs="Arial"/>
          <w:spacing w:val="6"/>
          <w:sz w:val="24"/>
          <w:szCs w:val="24"/>
        </w:rPr>
        <w:t>este (a, os, as</w:t>
      </w:r>
      <w:r w:rsidRPr="00292EA6">
        <w:rPr>
          <w:rFonts w:ascii="Arial" w:hAnsi="Arial" w:cs="Arial"/>
          <w:spacing w:val="6"/>
          <w:sz w:val="24"/>
          <w:szCs w:val="24"/>
        </w:rPr>
        <w:t xml:space="preserve">) adquiere(n) al mismo título, el derecho de dominio y la posesión que </w:t>
      </w:r>
      <w:del w:id="24" w:author="Castellanos Arias, Maria Alejandra" w:date="2024-09-02T21:17:00Z">
        <w:r w:rsidRPr="00292EA6" w:rsidDel="00327403">
          <w:rPr>
            <w:rFonts w:ascii="Arial" w:hAnsi="Arial" w:cs="Arial"/>
            <w:b/>
            <w:bCs/>
            <w:spacing w:val="6"/>
            <w:sz w:val="24"/>
            <w:szCs w:val="24"/>
            <w:lang w:val="es-CO"/>
          </w:rPr>
          <w:delText>LA VENDEDORA</w:delText>
        </w:r>
      </w:del>
      <w:ins w:id="25" w:author="Castellanos Arias, Maria Alejandra" w:date="2024-09-02T21:17:00Z">
        <w:r w:rsidR="00327403">
          <w:rPr>
            <w:rFonts w:ascii="Arial" w:hAnsi="Arial" w:cs="Arial"/>
            <w:b/>
            <w:bCs/>
            <w:spacing w:val="6"/>
            <w:sz w:val="24"/>
            <w:szCs w:val="24"/>
            <w:lang w:val="es-CO"/>
          </w:rPr>
          <w:t>EL FIDEICOMISO</w:t>
        </w:r>
      </w:ins>
      <w:r w:rsidRPr="00292EA6">
        <w:rPr>
          <w:rFonts w:ascii="Arial" w:hAnsi="Arial" w:cs="Arial"/>
          <w:b/>
          <w:bCs/>
          <w:spacing w:val="6"/>
          <w:sz w:val="24"/>
          <w:szCs w:val="24"/>
          <w:lang w:val="es-CO"/>
        </w:rPr>
        <w:t xml:space="preserve"> </w:t>
      </w:r>
      <w:r w:rsidRPr="00292EA6">
        <w:rPr>
          <w:rFonts w:ascii="Arial" w:hAnsi="Arial" w:cs="Arial"/>
          <w:spacing w:val="6"/>
          <w:sz w:val="24"/>
          <w:szCs w:val="24"/>
        </w:rPr>
        <w:t xml:space="preserve">en la actualidad tiene y ejerce sobre </w:t>
      </w:r>
      <w:r w:rsidR="00AF367A" w:rsidRPr="00292EA6">
        <w:rPr>
          <w:rFonts w:ascii="Arial" w:hAnsi="Arial" w:cs="Arial"/>
          <w:spacing w:val="6"/>
          <w:sz w:val="24"/>
          <w:szCs w:val="24"/>
        </w:rPr>
        <w:t xml:space="preserve">el </w:t>
      </w:r>
      <w:r w:rsidR="000B016F" w:rsidRPr="00292EA6">
        <w:rPr>
          <w:rFonts w:ascii="Arial" w:hAnsi="Arial" w:cs="Arial"/>
          <w:spacing w:val="6"/>
          <w:sz w:val="24"/>
          <w:szCs w:val="24"/>
        </w:rPr>
        <w:t>(</w:t>
      </w:r>
      <w:r w:rsidRPr="00292EA6">
        <w:rPr>
          <w:rFonts w:ascii="Arial" w:hAnsi="Arial" w:cs="Arial"/>
          <w:spacing w:val="6"/>
          <w:sz w:val="24"/>
          <w:szCs w:val="24"/>
        </w:rPr>
        <w:t xml:space="preserve">los) siguiente(s) inmueble(s): </w:t>
      </w:r>
      <w:r w:rsidR="0051337C" w:rsidRPr="00292EA6">
        <w:rPr>
          <w:rFonts w:ascii="Arial" w:hAnsi="Arial" w:cs="Arial"/>
          <w:spacing w:val="6"/>
          <w:sz w:val="24"/>
          <w:szCs w:val="24"/>
        </w:rPr>
        <w:tab/>
      </w:r>
    </w:p>
    <w:p w14:paraId="5DF58059" w14:textId="59C743F2" w:rsidR="00547002" w:rsidRPr="00292EA6" w:rsidRDefault="004D2215" w:rsidP="00292EA6">
      <w:pPr>
        <w:pStyle w:val="Textocomentario"/>
        <w:widowControl w:val="0"/>
        <w:tabs>
          <w:tab w:val="right" w:leader="hyphen" w:pos="8811"/>
        </w:tabs>
        <w:spacing w:line="440" w:lineRule="exact"/>
        <w:jc w:val="both"/>
        <w:rPr>
          <w:rFonts w:ascii="Arial" w:hAnsi="Arial" w:cs="Arial"/>
          <w:spacing w:val="6"/>
          <w:sz w:val="24"/>
          <w:szCs w:val="24"/>
          <w:lang w:val="es-CO"/>
        </w:rPr>
      </w:pPr>
      <w:r w:rsidRPr="00292EA6">
        <w:rPr>
          <w:rFonts w:ascii="Arial" w:hAnsi="Arial" w:cs="Arial"/>
          <w:b/>
          <w:color w:val="0000FF"/>
          <w:spacing w:val="6"/>
          <w:sz w:val="24"/>
          <w:szCs w:val="24"/>
          <w:lang w:val="es-MX"/>
        </w:rPr>
        <w:t xml:space="preserve">APARTAMENTO NÚMERO ________________ (_____) DE LA TORRE ______ (____), PARQUEADERO NÚMERO ___________ (____) </w:t>
      </w:r>
      <w:r w:rsidRPr="00292EA6">
        <w:rPr>
          <w:rFonts w:ascii="Arial" w:hAnsi="Arial" w:cs="Arial"/>
          <w:b/>
          <w:color w:val="0000FF"/>
          <w:spacing w:val="6"/>
          <w:sz w:val="24"/>
          <w:szCs w:val="24"/>
          <w:lang w:val="es-CO"/>
        </w:rPr>
        <w:t xml:space="preserve">Y DEPÓSITO NÚMERO ___________ (___) </w:t>
      </w:r>
      <w:r w:rsidRPr="00292EA6">
        <w:rPr>
          <w:rFonts w:ascii="Arial" w:hAnsi="Arial" w:cs="Arial"/>
          <w:b/>
          <w:color w:val="0000FF"/>
          <w:spacing w:val="6"/>
          <w:sz w:val="24"/>
          <w:szCs w:val="24"/>
          <w:highlight w:val="cyan"/>
          <w:lang w:val="es-MX"/>
        </w:rPr>
        <w:t>ETAPA ____</w:t>
      </w:r>
      <w:r w:rsidR="009828D9" w:rsidRPr="00292EA6">
        <w:rPr>
          <w:rFonts w:ascii="Arial" w:hAnsi="Arial" w:cs="Arial"/>
          <w:b/>
          <w:color w:val="0000FF"/>
          <w:spacing w:val="6"/>
          <w:sz w:val="24"/>
          <w:szCs w:val="24"/>
        </w:rPr>
        <w:t xml:space="preserve">, </w:t>
      </w:r>
      <w:r w:rsidR="00FB3578" w:rsidRPr="00292EA6">
        <w:rPr>
          <w:rFonts w:ascii="Arial" w:hAnsi="Arial" w:cs="Arial"/>
          <w:spacing w:val="6"/>
          <w:sz w:val="24"/>
          <w:szCs w:val="24"/>
        </w:rPr>
        <w:t>el</w:t>
      </w:r>
      <w:r w:rsidR="000B016F" w:rsidRPr="00292EA6">
        <w:rPr>
          <w:rFonts w:ascii="Arial" w:hAnsi="Arial" w:cs="Arial"/>
          <w:spacing w:val="6"/>
          <w:sz w:val="24"/>
          <w:szCs w:val="24"/>
        </w:rPr>
        <w:t xml:space="preserve"> (</w:t>
      </w:r>
      <w:r w:rsidR="00547002" w:rsidRPr="00292EA6">
        <w:rPr>
          <w:rFonts w:ascii="Arial" w:hAnsi="Arial" w:cs="Arial"/>
          <w:spacing w:val="6"/>
          <w:sz w:val="24"/>
          <w:szCs w:val="24"/>
        </w:rPr>
        <w:t xml:space="preserve">los) cual(es) hace(n) parte del </w:t>
      </w:r>
      <w:r w:rsidR="006D7A8D" w:rsidRPr="00292EA6">
        <w:rPr>
          <w:rFonts w:ascii="Arial" w:hAnsi="Arial" w:cs="Arial"/>
          <w:spacing w:val="6"/>
          <w:sz w:val="24"/>
          <w:szCs w:val="24"/>
        </w:rPr>
        <w:t>“</w:t>
      </w:r>
      <w:r w:rsidRPr="00292EA6">
        <w:rPr>
          <w:rFonts w:ascii="Arial" w:hAnsi="Arial" w:cs="Arial"/>
          <w:b/>
          <w:spacing w:val="6"/>
          <w:sz w:val="24"/>
          <w:szCs w:val="24"/>
          <w:lang w:eastAsia="zh-CN"/>
        </w:rPr>
        <w:t>CONJUNTO DE USO MIXTO ARBOREA</w:t>
      </w:r>
      <w:r w:rsidR="006D7A8D" w:rsidRPr="00292EA6">
        <w:rPr>
          <w:rFonts w:ascii="Arial" w:hAnsi="Arial" w:cs="Arial"/>
          <w:b/>
          <w:spacing w:val="6"/>
          <w:sz w:val="24"/>
          <w:szCs w:val="24"/>
          <w:lang w:eastAsia="zh-CN"/>
        </w:rPr>
        <w:t>”</w:t>
      </w:r>
      <w:r w:rsidRPr="00292EA6">
        <w:rPr>
          <w:rFonts w:ascii="Arial" w:hAnsi="Arial" w:cs="Arial"/>
          <w:b/>
          <w:spacing w:val="6"/>
          <w:sz w:val="24"/>
          <w:szCs w:val="24"/>
          <w:lang w:eastAsia="zh-CN"/>
        </w:rPr>
        <w:t xml:space="preserve"> - PROPIEDAD HORIZONTAL</w:t>
      </w:r>
      <w:r w:rsidRPr="00292EA6">
        <w:rPr>
          <w:rFonts w:ascii="Arial" w:hAnsi="Arial" w:cs="Arial"/>
          <w:b/>
          <w:spacing w:val="6"/>
          <w:sz w:val="24"/>
          <w:szCs w:val="24"/>
        </w:rPr>
        <w:t xml:space="preserve">, LOCALIZADO EN LA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MUNICIPIO DE ZIPAQUIRÁ – DEPARTAMENTO DE CUNDINAMARCA</w:t>
      </w:r>
      <w:r w:rsidR="00547002" w:rsidRPr="00292EA6">
        <w:rPr>
          <w:rFonts w:ascii="Arial" w:hAnsi="Arial" w:cs="Arial"/>
          <w:spacing w:val="6"/>
          <w:sz w:val="24"/>
          <w:szCs w:val="24"/>
        </w:rPr>
        <w:t xml:space="preserve"> construido sobre el lote de terreno que se describe por su ubicación, cabida y linderos como a continuación se indica, tomada del título de adquisición:</w:t>
      </w:r>
      <w:r w:rsidR="0023176C" w:rsidRPr="00292EA6">
        <w:rPr>
          <w:rFonts w:ascii="Arial" w:hAnsi="Arial" w:cs="Arial"/>
          <w:spacing w:val="6"/>
          <w:sz w:val="24"/>
          <w:szCs w:val="24"/>
        </w:rPr>
        <w:t xml:space="preserve"> </w:t>
      </w:r>
      <w:r w:rsidR="008039C1" w:rsidRPr="00292EA6">
        <w:rPr>
          <w:rFonts w:ascii="Arial" w:hAnsi="Arial" w:cs="Arial"/>
          <w:spacing w:val="6"/>
          <w:sz w:val="24"/>
          <w:szCs w:val="24"/>
        </w:rPr>
        <w:tab/>
      </w:r>
    </w:p>
    <w:p w14:paraId="2E49B0D9" w14:textId="6F846422" w:rsidR="00547002" w:rsidRPr="00292EA6" w:rsidRDefault="00FE65ED" w:rsidP="00292EA6">
      <w:pPr>
        <w:pStyle w:val="Default"/>
        <w:widowControl w:val="0"/>
        <w:tabs>
          <w:tab w:val="right" w:leader="hyphen" w:pos="8811"/>
        </w:tabs>
        <w:spacing w:line="440" w:lineRule="exact"/>
        <w:jc w:val="both"/>
        <w:rPr>
          <w:snapToGrid w:val="0"/>
          <w:spacing w:val="6"/>
        </w:rPr>
      </w:pPr>
      <w:r w:rsidRPr="00292EA6">
        <w:rPr>
          <w:b/>
          <w:bCs/>
          <w:color w:val="auto"/>
          <w:spacing w:val="6"/>
        </w:rPr>
        <w:t>LOTE AREA UTIL S MZ 6</w:t>
      </w:r>
      <w:r w:rsidRPr="00292EA6">
        <w:rPr>
          <w:color w:val="auto"/>
          <w:spacing w:val="6"/>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292EA6">
        <w:rPr>
          <w:b/>
          <w:spacing w:val="6"/>
        </w:rPr>
        <w:t xml:space="preserve"> </w:t>
      </w:r>
      <w:r w:rsidR="009A0AA5" w:rsidRPr="00292EA6">
        <w:rPr>
          <w:spacing w:val="6"/>
        </w:rPr>
        <w:t>de</w:t>
      </w:r>
      <w:r w:rsidR="00663DA7" w:rsidRPr="00292EA6">
        <w:rPr>
          <w:spacing w:val="6"/>
        </w:rPr>
        <w:t xml:space="preserve"> </w:t>
      </w:r>
      <w:r w:rsidR="00547002" w:rsidRPr="00292EA6">
        <w:rPr>
          <w:snapToGrid w:val="0"/>
          <w:spacing w:val="6"/>
        </w:rPr>
        <w:t xml:space="preserve">la Oficina de Registro de Instrumentos Públicos de </w:t>
      </w:r>
      <w:r w:rsidR="00AA1627" w:rsidRPr="00292EA6">
        <w:rPr>
          <w:bCs/>
          <w:iCs/>
          <w:spacing w:val="6"/>
        </w:rPr>
        <w:t>Zipaquirá</w:t>
      </w:r>
      <w:r w:rsidR="00547002" w:rsidRPr="00292EA6">
        <w:rPr>
          <w:snapToGrid w:val="0"/>
          <w:spacing w:val="6"/>
        </w:rPr>
        <w:t>.</w:t>
      </w:r>
      <w:r w:rsidR="00486C5C" w:rsidRPr="00292EA6">
        <w:rPr>
          <w:snapToGrid w:val="0"/>
          <w:spacing w:val="6"/>
        </w:rPr>
        <w:tab/>
      </w:r>
    </w:p>
    <w:p w14:paraId="5C12387E" w14:textId="77777777" w:rsidR="00547002" w:rsidRPr="00292EA6" w:rsidRDefault="00547002" w:rsidP="00292EA6">
      <w:pPr>
        <w:widowControl w:val="0"/>
        <w:tabs>
          <w:tab w:val="right" w:leader="hyphen" w:pos="8811"/>
        </w:tabs>
        <w:spacing w:line="440" w:lineRule="exact"/>
        <w:jc w:val="both"/>
        <w:rPr>
          <w:rFonts w:ascii="Arial" w:hAnsi="Arial" w:cs="Arial"/>
          <w:color w:val="0000FF"/>
          <w:spacing w:val="6"/>
          <w:sz w:val="24"/>
          <w:szCs w:val="24"/>
        </w:rPr>
      </w:pPr>
      <w:r w:rsidRPr="00292EA6">
        <w:rPr>
          <w:rFonts w:ascii="Arial" w:hAnsi="Arial" w:cs="Arial"/>
          <w:b/>
          <w:bCs/>
          <w:iCs/>
          <w:color w:val="0000FF"/>
          <w:spacing w:val="6"/>
          <w:sz w:val="24"/>
          <w:szCs w:val="24"/>
        </w:rPr>
        <w:t>LINDEROS ESPECIALES</w:t>
      </w:r>
      <w:r w:rsidRPr="00292EA6">
        <w:rPr>
          <w:rFonts w:ascii="Arial" w:hAnsi="Arial" w:cs="Arial"/>
          <w:color w:val="0000FF"/>
          <w:spacing w:val="6"/>
          <w:sz w:val="24"/>
          <w:szCs w:val="24"/>
        </w:rPr>
        <w:t xml:space="preserve">: </w:t>
      </w:r>
      <w:r w:rsidR="0051337C" w:rsidRPr="00292EA6">
        <w:rPr>
          <w:rFonts w:ascii="Arial" w:hAnsi="Arial" w:cs="Arial"/>
          <w:color w:val="0000FF"/>
          <w:spacing w:val="6"/>
          <w:sz w:val="24"/>
          <w:szCs w:val="24"/>
        </w:rPr>
        <w:tab/>
      </w:r>
    </w:p>
    <w:p w14:paraId="420E1470" w14:textId="77777777" w:rsidR="009A0AA5" w:rsidRPr="00292EA6" w:rsidRDefault="00486C5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a)</w:t>
      </w:r>
    </w:p>
    <w:p w14:paraId="3132DE49" w14:textId="77777777" w:rsidR="00E57B59" w:rsidRPr="00292EA6" w:rsidRDefault="00E57B59" w:rsidP="00292EA6">
      <w:pPr>
        <w:widowControl w:val="0"/>
        <w:tabs>
          <w:tab w:val="right" w:leader="hyphen" w:pos="8811"/>
        </w:tabs>
        <w:spacing w:line="440" w:lineRule="exact"/>
        <w:jc w:val="both"/>
        <w:rPr>
          <w:rFonts w:ascii="Arial" w:hAnsi="Arial" w:cs="Arial"/>
          <w:b/>
          <w:spacing w:val="6"/>
          <w:sz w:val="24"/>
          <w:szCs w:val="24"/>
        </w:rPr>
      </w:pPr>
    </w:p>
    <w:p w14:paraId="2597C45A" w14:textId="77777777" w:rsidR="00973AC4" w:rsidRPr="00292EA6" w:rsidRDefault="00973AC4" w:rsidP="00292EA6">
      <w:pPr>
        <w:widowControl w:val="0"/>
        <w:tabs>
          <w:tab w:val="right" w:leader="hyphen" w:pos="8811"/>
        </w:tabs>
        <w:spacing w:line="440" w:lineRule="exact"/>
        <w:jc w:val="both"/>
        <w:rPr>
          <w:rFonts w:ascii="Arial" w:hAnsi="Arial" w:cs="Arial"/>
          <w:b/>
          <w:spacing w:val="6"/>
          <w:sz w:val="24"/>
          <w:szCs w:val="24"/>
        </w:rPr>
      </w:pPr>
    </w:p>
    <w:p w14:paraId="4A548A4F" w14:textId="77777777" w:rsidR="00973AC4" w:rsidRPr="00292EA6" w:rsidRDefault="00973AC4" w:rsidP="00292EA6">
      <w:pPr>
        <w:widowControl w:val="0"/>
        <w:tabs>
          <w:tab w:val="right" w:leader="hyphen" w:pos="8811"/>
        </w:tabs>
        <w:spacing w:line="440" w:lineRule="exact"/>
        <w:jc w:val="both"/>
        <w:rPr>
          <w:rFonts w:ascii="Arial" w:hAnsi="Arial" w:cs="Arial"/>
          <w:b/>
          <w:spacing w:val="6"/>
          <w:sz w:val="24"/>
          <w:szCs w:val="24"/>
        </w:rPr>
      </w:pPr>
    </w:p>
    <w:p w14:paraId="63313F92" w14:textId="4B0FB166"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COMODIDADES:</w:t>
      </w:r>
      <w:r w:rsidRPr="00292EA6">
        <w:rPr>
          <w:rFonts w:ascii="Arial" w:hAnsi="Arial" w:cs="Arial"/>
          <w:b/>
          <w:spacing w:val="6"/>
          <w:sz w:val="24"/>
          <w:szCs w:val="24"/>
        </w:rPr>
        <w:tab/>
      </w:r>
    </w:p>
    <w:p w14:paraId="35F98FC9" w14:textId="77777777"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p>
    <w:p w14:paraId="2AC50C9B" w14:textId="77777777"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p>
    <w:p w14:paraId="50CD009C" w14:textId="0534087B"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USO EXCLUSIVO:</w:t>
      </w:r>
      <w:r w:rsidRPr="00292EA6">
        <w:rPr>
          <w:rFonts w:ascii="Arial" w:hAnsi="Arial" w:cs="Arial"/>
          <w:b/>
          <w:spacing w:val="6"/>
          <w:sz w:val="24"/>
          <w:szCs w:val="24"/>
        </w:rPr>
        <w:tab/>
      </w:r>
    </w:p>
    <w:p w14:paraId="09BC84D4" w14:textId="77777777"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p>
    <w:p w14:paraId="62529229" w14:textId="77777777"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p>
    <w:p w14:paraId="5AC935CD" w14:textId="77777777" w:rsidR="00186639" w:rsidRPr="00292EA6" w:rsidRDefault="00186639" w:rsidP="00292EA6">
      <w:pPr>
        <w:widowControl w:val="0"/>
        <w:tabs>
          <w:tab w:val="right" w:leader="hyphen" w:pos="8811"/>
        </w:tabs>
        <w:spacing w:line="440" w:lineRule="exact"/>
        <w:jc w:val="both"/>
        <w:rPr>
          <w:rFonts w:ascii="Arial" w:hAnsi="Arial" w:cs="Arial"/>
          <w:b/>
          <w:spacing w:val="6"/>
          <w:sz w:val="24"/>
          <w:szCs w:val="24"/>
        </w:rPr>
      </w:pPr>
    </w:p>
    <w:p w14:paraId="284ADBD5" w14:textId="3D363237" w:rsidR="0037406C" w:rsidRPr="00292EA6" w:rsidRDefault="0037406C"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b)</w:t>
      </w:r>
    </w:p>
    <w:p w14:paraId="5AE039C4" w14:textId="77777777" w:rsidR="009A0AA5" w:rsidRPr="00292EA6" w:rsidRDefault="009A0AA5" w:rsidP="00292EA6">
      <w:pPr>
        <w:widowControl w:val="0"/>
        <w:tabs>
          <w:tab w:val="right" w:leader="hyphen" w:pos="8811"/>
        </w:tabs>
        <w:spacing w:line="440" w:lineRule="exact"/>
        <w:jc w:val="both"/>
        <w:rPr>
          <w:rFonts w:ascii="Arial" w:hAnsi="Arial" w:cs="Arial"/>
          <w:b/>
          <w:spacing w:val="6"/>
          <w:sz w:val="24"/>
          <w:szCs w:val="24"/>
        </w:rPr>
      </w:pPr>
    </w:p>
    <w:p w14:paraId="671507AA" w14:textId="77777777" w:rsidR="00E57B59" w:rsidRPr="00292EA6" w:rsidRDefault="00E57B59" w:rsidP="00292EA6">
      <w:pPr>
        <w:widowControl w:val="0"/>
        <w:tabs>
          <w:tab w:val="right" w:leader="hyphen" w:pos="8811"/>
        </w:tabs>
        <w:spacing w:line="440" w:lineRule="exact"/>
        <w:jc w:val="both"/>
        <w:rPr>
          <w:rFonts w:ascii="Arial" w:hAnsi="Arial" w:cs="Arial"/>
          <w:b/>
          <w:spacing w:val="6"/>
          <w:sz w:val="24"/>
          <w:szCs w:val="24"/>
        </w:rPr>
      </w:pPr>
    </w:p>
    <w:p w14:paraId="2CD40171" w14:textId="77777777" w:rsidR="00E57B59" w:rsidRPr="00292EA6" w:rsidRDefault="00E57B59" w:rsidP="00292EA6">
      <w:pPr>
        <w:widowControl w:val="0"/>
        <w:tabs>
          <w:tab w:val="right" w:leader="hyphen" w:pos="8811"/>
        </w:tabs>
        <w:spacing w:line="440" w:lineRule="exact"/>
        <w:jc w:val="both"/>
        <w:rPr>
          <w:rFonts w:ascii="Arial" w:hAnsi="Arial" w:cs="Arial"/>
          <w:b/>
          <w:spacing w:val="6"/>
          <w:sz w:val="24"/>
          <w:szCs w:val="24"/>
        </w:rPr>
      </w:pPr>
    </w:p>
    <w:p w14:paraId="1BB6EC26" w14:textId="77777777" w:rsidR="009A0AA5" w:rsidRPr="00292EA6" w:rsidRDefault="009A0AA5"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c)</w:t>
      </w:r>
    </w:p>
    <w:p w14:paraId="538E1D15" w14:textId="77777777" w:rsidR="00E57B59" w:rsidRPr="00292EA6" w:rsidRDefault="00E57B59" w:rsidP="00292EA6">
      <w:pPr>
        <w:widowControl w:val="0"/>
        <w:tabs>
          <w:tab w:val="right" w:leader="hyphen" w:pos="8811"/>
        </w:tabs>
        <w:spacing w:line="440" w:lineRule="exact"/>
        <w:jc w:val="both"/>
        <w:rPr>
          <w:rFonts w:ascii="Arial" w:hAnsi="Arial" w:cs="Arial"/>
          <w:b/>
          <w:spacing w:val="6"/>
          <w:sz w:val="24"/>
          <w:szCs w:val="24"/>
        </w:rPr>
      </w:pPr>
    </w:p>
    <w:p w14:paraId="0D9CBFA1" w14:textId="77777777" w:rsidR="00E57B59" w:rsidRPr="00292EA6" w:rsidRDefault="00E57B59" w:rsidP="00292EA6">
      <w:pPr>
        <w:widowControl w:val="0"/>
        <w:tabs>
          <w:tab w:val="right" w:leader="hyphen" w:pos="8811"/>
        </w:tabs>
        <w:spacing w:line="440" w:lineRule="exact"/>
        <w:jc w:val="both"/>
        <w:rPr>
          <w:rFonts w:ascii="Arial" w:hAnsi="Arial" w:cs="Arial"/>
          <w:b/>
          <w:spacing w:val="6"/>
          <w:sz w:val="24"/>
          <w:szCs w:val="24"/>
        </w:rPr>
      </w:pPr>
    </w:p>
    <w:p w14:paraId="51704C9E" w14:textId="77777777" w:rsidR="00E57B59" w:rsidRPr="00292EA6" w:rsidRDefault="00E57B59" w:rsidP="00292EA6">
      <w:pPr>
        <w:widowControl w:val="0"/>
        <w:tabs>
          <w:tab w:val="right" w:leader="hyphen" w:pos="8811"/>
        </w:tabs>
        <w:spacing w:line="440" w:lineRule="exact"/>
        <w:jc w:val="both"/>
        <w:rPr>
          <w:rFonts w:ascii="Arial" w:hAnsi="Arial" w:cs="Arial"/>
          <w:b/>
          <w:spacing w:val="6"/>
          <w:sz w:val="24"/>
          <w:szCs w:val="24"/>
        </w:rPr>
      </w:pPr>
    </w:p>
    <w:p w14:paraId="706EB04B" w14:textId="77777777" w:rsidR="00FE65ED" w:rsidRPr="00292EA6" w:rsidRDefault="00547002" w:rsidP="00292EA6">
      <w:pPr>
        <w:widowControl w:val="0"/>
        <w:tabs>
          <w:tab w:val="right" w:leader="hyphen" w:pos="8811"/>
        </w:tabs>
        <w:spacing w:line="440" w:lineRule="exact"/>
        <w:jc w:val="both"/>
        <w:rPr>
          <w:rFonts w:ascii="Arial" w:hAnsi="Arial" w:cs="Arial"/>
          <w:bCs/>
          <w:snapToGrid w:val="0"/>
          <w:spacing w:val="6"/>
          <w:sz w:val="24"/>
          <w:szCs w:val="24"/>
          <w:lang w:val="es-CO"/>
        </w:rPr>
      </w:pPr>
      <w:r w:rsidRPr="00292EA6">
        <w:rPr>
          <w:rFonts w:ascii="Arial" w:hAnsi="Arial" w:cs="Arial"/>
          <w:spacing w:val="6"/>
          <w:sz w:val="24"/>
          <w:szCs w:val="24"/>
        </w:rPr>
        <w:t xml:space="preserve">A este(os) inmueble(s) le(s) corresponde(n) </w:t>
      </w:r>
      <w:r w:rsidR="00EA63EF" w:rsidRPr="00292EA6">
        <w:rPr>
          <w:rFonts w:ascii="Arial" w:hAnsi="Arial" w:cs="Arial"/>
          <w:spacing w:val="6"/>
          <w:sz w:val="24"/>
          <w:szCs w:val="24"/>
        </w:rPr>
        <w:t>el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los) Folio(s) de Matrícula Inmobiliaria número(s): </w:t>
      </w:r>
      <w:r w:rsidR="00AB7A16" w:rsidRPr="00292EA6">
        <w:rPr>
          <w:rFonts w:ascii="Arial" w:hAnsi="Arial" w:cs="Arial"/>
          <w:b/>
          <w:color w:val="0000FF"/>
          <w:spacing w:val="6"/>
          <w:sz w:val="24"/>
          <w:szCs w:val="24"/>
        </w:rPr>
        <w:t xml:space="preserve">176-MATRICULANos </w:t>
      </w:r>
      <w:r w:rsidRPr="00292EA6">
        <w:rPr>
          <w:rFonts w:ascii="Arial" w:hAnsi="Arial" w:cs="Arial"/>
          <w:bCs/>
          <w:snapToGrid w:val="0"/>
          <w:spacing w:val="6"/>
          <w:sz w:val="24"/>
          <w:szCs w:val="24"/>
          <w:lang w:val="es-CO"/>
        </w:rPr>
        <w:t xml:space="preserve">y </w:t>
      </w:r>
      <w:r w:rsidR="00EA63EF" w:rsidRPr="00292EA6">
        <w:rPr>
          <w:rFonts w:ascii="Arial" w:hAnsi="Arial" w:cs="Arial"/>
          <w:bCs/>
          <w:snapToGrid w:val="0"/>
          <w:spacing w:val="6"/>
          <w:sz w:val="24"/>
          <w:szCs w:val="24"/>
          <w:lang w:val="es-CO"/>
        </w:rPr>
        <w:t>el</w:t>
      </w:r>
      <w:r w:rsidR="000B016F" w:rsidRPr="00292EA6">
        <w:rPr>
          <w:rFonts w:ascii="Arial" w:hAnsi="Arial" w:cs="Arial"/>
          <w:bCs/>
          <w:snapToGrid w:val="0"/>
          <w:spacing w:val="6"/>
          <w:sz w:val="24"/>
          <w:szCs w:val="24"/>
          <w:lang w:val="es-CO"/>
        </w:rPr>
        <w:t xml:space="preserve"> (</w:t>
      </w:r>
      <w:r w:rsidRPr="00292EA6">
        <w:rPr>
          <w:rFonts w:ascii="Arial" w:hAnsi="Arial" w:cs="Arial"/>
          <w:bCs/>
          <w:snapToGrid w:val="0"/>
          <w:spacing w:val="6"/>
          <w:sz w:val="24"/>
          <w:szCs w:val="24"/>
          <w:lang w:val="es-CO"/>
        </w:rPr>
        <w:t xml:space="preserve">los) registro(s) </w:t>
      </w:r>
      <w:r w:rsidRPr="00292EA6">
        <w:rPr>
          <w:rFonts w:ascii="Arial" w:hAnsi="Arial" w:cs="Arial"/>
          <w:bCs/>
          <w:snapToGrid w:val="0"/>
          <w:spacing w:val="6"/>
          <w:sz w:val="24"/>
          <w:szCs w:val="24"/>
          <w:highlight w:val="cyan"/>
          <w:lang w:val="es-CO"/>
        </w:rPr>
        <w:t>catastral(es) número(s)</w:t>
      </w:r>
    </w:p>
    <w:p w14:paraId="364A6BFB" w14:textId="77777777" w:rsidR="00FE65ED" w:rsidRPr="00292EA6" w:rsidRDefault="00FE65ED" w:rsidP="00292EA6">
      <w:pPr>
        <w:widowControl w:val="0"/>
        <w:tabs>
          <w:tab w:val="right" w:leader="hyphen" w:pos="8811"/>
        </w:tabs>
        <w:spacing w:line="440" w:lineRule="exact"/>
        <w:jc w:val="both"/>
        <w:rPr>
          <w:rFonts w:ascii="Arial" w:hAnsi="Arial" w:cs="Arial"/>
          <w:bCs/>
          <w:snapToGrid w:val="0"/>
          <w:spacing w:val="6"/>
          <w:sz w:val="24"/>
          <w:szCs w:val="24"/>
          <w:lang w:val="es-CO"/>
        </w:rPr>
      </w:pPr>
      <w:r w:rsidRPr="00292EA6">
        <w:rPr>
          <w:rFonts w:ascii="Arial" w:hAnsi="Arial" w:cs="Arial"/>
          <w:bCs/>
          <w:spacing w:val="6"/>
          <w:sz w:val="24"/>
          <w:szCs w:val="24"/>
        </w:rPr>
        <w:t>y un coeficiente de copropiedad del</w:t>
      </w:r>
      <w:r w:rsidRPr="00292EA6">
        <w:rPr>
          <w:rFonts w:ascii="Arial" w:hAnsi="Arial" w:cs="Arial"/>
          <w:b/>
          <w:spacing w:val="6"/>
          <w:sz w:val="24"/>
          <w:szCs w:val="24"/>
        </w:rPr>
        <w:t xml:space="preserve"> </w:t>
      </w:r>
      <w:r w:rsidRPr="00292EA6">
        <w:rPr>
          <w:rFonts w:ascii="Arial" w:hAnsi="Arial" w:cs="Arial"/>
          <w:b/>
          <w:color w:val="0000FF"/>
          <w:spacing w:val="6"/>
          <w:sz w:val="24"/>
          <w:szCs w:val="24"/>
        </w:rPr>
        <w:t>______%</w:t>
      </w:r>
      <w:r w:rsidRPr="00292EA6">
        <w:rPr>
          <w:rFonts w:ascii="Arial" w:hAnsi="Arial" w:cs="Arial"/>
          <w:b/>
          <w:spacing w:val="6"/>
          <w:sz w:val="24"/>
          <w:szCs w:val="24"/>
        </w:rPr>
        <w:t xml:space="preserve"> </w:t>
      </w:r>
      <w:r w:rsidRPr="00292EA6">
        <w:rPr>
          <w:rFonts w:ascii="Arial" w:hAnsi="Arial" w:cs="Arial"/>
          <w:bCs/>
          <w:spacing w:val="6"/>
          <w:sz w:val="24"/>
          <w:szCs w:val="24"/>
        </w:rPr>
        <w:t>(apartamento),</w:t>
      </w:r>
      <w:r w:rsidRPr="00292EA6">
        <w:rPr>
          <w:rFonts w:ascii="Arial" w:hAnsi="Arial" w:cs="Arial"/>
          <w:b/>
          <w:spacing w:val="6"/>
          <w:sz w:val="24"/>
          <w:szCs w:val="24"/>
        </w:rPr>
        <w:t xml:space="preserve"> </w:t>
      </w:r>
      <w:r w:rsidRPr="00292EA6">
        <w:rPr>
          <w:rFonts w:ascii="Arial" w:hAnsi="Arial" w:cs="Arial"/>
          <w:b/>
          <w:color w:val="0000FF"/>
          <w:spacing w:val="6"/>
          <w:sz w:val="24"/>
          <w:szCs w:val="24"/>
        </w:rPr>
        <w:t>____%</w:t>
      </w:r>
      <w:r w:rsidRPr="00292EA6">
        <w:rPr>
          <w:rFonts w:ascii="Arial" w:hAnsi="Arial" w:cs="Arial"/>
          <w:b/>
          <w:spacing w:val="6"/>
          <w:sz w:val="24"/>
          <w:szCs w:val="24"/>
        </w:rPr>
        <w:t xml:space="preserve"> </w:t>
      </w:r>
      <w:r w:rsidRPr="00292EA6">
        <w:rPr>
          <w:rFonts w:ascii="Arial" w:hAnsi="Arial" w:cs="Arial"/>
          <w:bCs/>
          <w:spacing w:val="6"/>
          <w:sz w:val="24"/>
          <w:szCs w:val="24"/>
        </w:rPr>
        <w:t>(parqueadero) y</w:t>
      </w:r>
      <w:r w:rsidRPr="00292EA6">
        <w:rPr>
          <w:rFonts w:ascii="Arial" w:hAnsi="Arial" w:cs="Arial"/>
          <w:b/>
          <w:spacing w:val="6"/>
          <w:sz w:val="24"/>
          <w:szCs w:val="24"/>
        </w:rPr>
        <w:t xml:space="preserve"> </w:t>
      </w:r>
      <w:r w:rsidRPr="00292EA6">
        <w:rPr>
          <w:rFonts w:ascii="Arial" w:hAnsi="Arial" w:cs="Arial"/>
          <w:b/>
          <w:color w:val="0000FF"/>
          <w:spacing w:val="6"/>
          <w:sz w:val="24"/>
          <w:szCs w:val="24"/>
        </w:rPr>
        <w:t>____%</w:t>
      </w:r>
      <w:r w:rsidRPr="00292EA6">
        <w:rPr>
          <w:rFonts w:ascii="Arial" w:hAnsi="Arial" w:cs="Arial"/>
          <w:b/>
          <w:spacing w:val="6"/>
          <w:sz w:val="24"/>
          <w:szCs w:val="24"/>
        </w:rPr>
        <w:t xml:space="preserve"> </w:t>
      </w:r>
      <w:r w:rsidRPr="00292EA6">
        <w:rPr>
          <w:rFonts w:ascii="Arial" w:hAnsi="Arial" w:cs="Arial"/>
          <w:bCs/>
          <w:spacing w:val="6"/>
          <w:sz w:val="24"/>
          <w:szCs w:val="24"/>
        </w:rPr>
        <w:t>(depósito)</w:t>
      </w:r>
      <w:r w:rsidRPr="00292EA6">
        <w:rPr>
          <w:rFonts w:ascii="Arial" w:hAnsi="Arial" w:cs="Arial"/>
          <w:bCs/>
          <w:spacing w:val="6"/>
          <w:sz w:val="24"/>
          <w:szCs w:val="24"/>
        </w:rPr>
        <w:tab/>
      </w:r>
    </w:p>
    <w:p w14:paraId="330AD106" w14:textId="77777777"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PARÁGRAFO PRIMERO</w:t>
      </w:r>
      <w:r w:rsidRPr="00292EA6">
        <w:rPr>
          <w:rFonts w:ascii="Arial" w:hAnsi="Arial" w:cs="Arial"/>
          <w:spacing w:val="6"/>
          <w:sz w:val="24"/>
          <w:szCs w:val="24"/>
        </w:rPr>
        <w:t xml:space="preserve">. No </w:t>
      </w:r>
      <w:r w:rsidR="005173B7" w:rsidRPr="00292EA6">
        <w:rPr>
          <w:rFonts w:ascii="Arial" w:hAnsi="Arial" w:cs="Arial"/>
          <w:spacing w:val="6"/>
          <w:sz w:val="24"/>
          <w:szCs w:val="24"/>
        </w:rPr>
        <w:t>obstante,</w:t>
      </w:r>
      <w:r w:rsidRPr="00292EA6">
        <w:rPr>
          <w:rFonts w:ascii="Arial" w:hAnsi="Arial" w:cs="Arial"/>
          <w:spacing w:val="6"/>
          <w:sz w:val="24"/>
          <w:szCs w:val="24"/>
        </w:rPr>
        <w:t xml:space="preserve"> la cabida y linderos anotados, </w:t>
      </w:r>
      <w:r w:rsidR="00486C5C" w:rsidRPr="00292EA6">
        <w:rPr>
          <w:rFonts w:ascii="Arial" w:hAnsi="Arial" w:cs="Arial"/>
          <w:spacing w:val="6"/>
          <w:sz w:val="24"/>
          <w:szCs w:val="24"/>
        </w:rPr>
        <w:t>el</w:t>
      </w:r>
      <w:r w:rsidR="000B016F" w:rsidRPr="00292EA6">
        <w:rPr>
          <w:rFonts w:ascii="Arial" w:hAnsi="Arial" w:cs="Arial"/>
          <w:spacing w:val="6"/>
          <w:sz w:val="24"/>
          <w:szCs w:val="24"/>
        </w:rPr>
        <w:t xml:space="preserve"> (</w:t>
      </w:r>
      <w:r w:rsidRPr="00292EA6">
        <w:rPr>
          <w:rFonts w:ascii="Arial" w:hAnsi="Arial" w:cs="Arial"/>
          <w:spacing w:val="6"/>
          <w:sz w:val="24"/>
          <w:szCs w:val="24"/>
        </w:rPr>
        <w:t>los) inmueble(s) se vende(n) y tr</w:t>
      </w:r>
      <w:r w:rsidR="00247E36" w:rsidRPr="00292EA6">
        <w:rPr>
          <w:rFonts w:ascii="Arial" w:hAnsi="Arial" w:cs="Arial"/>
          <w:spacing w:val="6"/>
          <w:sz w:val="24"/>
          <w:szCs w:val="24"/>
        </w:rPr>
        <w:t xml:space="preserve">ansfiere(n) como cuerpo cierto. </w:t>
      </w:r>
      <w:r w:rsidR="0051337C" w:rsidRPr="00292EA6">
        <w:rPr>
          <w:rFonts w:ascii="Arial" w:hAnsi="Arial" w:cs="Arial"/>
          <w:spacing w:val="6"/>
          <w:sz w:val="24"/>
          <w:szCs w:val="24"/>
        </w:rPr>
        <w:tab/>
      </w:r>
    </w:p>
    <w:p w14:paraId="4101B111" w14:textId="77777777" w:rsidR="007728E7" w:rsidRPr="00292EA6" w:rsidRDefault="007728E7"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PARÁGRAFO SEGUNDO</w:t>
      </w:r>
      <w:r w:rsidRPr="00292EA6">
        <w:rPr>
          <w:rFonts w:ascii="Arial" w:hAnsi="Arial" w:cs="Arial"/>
          <w:spacing w:val="6"/>
          <w:sz w:val="24"/>
          <w:szCs w:val="24"/>
        </w:rPr>
        <w:t>. El apartamento materia de este contrato se destinará específicamente para vivienda familiar, el parqueadero para estacionamiento de vehículos livianos de acuerdo a su área y altura,</w:t>
      </w:r>
      <w:r w:rsidR="00E14206" w:rsidRPr="00292EA6">
        <w:rPr>
          <w:rFonts w:ascii="Arial" w:hAnsi="Arial" w:cs="Arial"/>
          <w:spacing w:val="6"/>
          <w:sz w:val="24"/>
          <w:szCs w:val="24"/>
        </w:rPr>
        <w:t xml:space="preserve"> </w:t>
      </w:r>
      <w:r w:rsidR="00E14206" w:rsidRPr="00292EA6">
        <w:rPr>
          <w:rFonts w:ascii="Arial" w:hAnsi="Arial" w:cs="Arial"/>
          <w:color w:val="0000FF"/>
          <w:spacing w:val="6"/>
          <w:sz w:val="24"/>
          <w:szCs w:val="24"/>
        </w:rPr>
        <w:t>junto con el depósito que será destinado para</w:t>
      </w:r>
      <w:r w:rsidRPr="00292EA6">
        <w:rPr>
          <w:rFonts w:ascii="Arial" w:hAnsi="Arial" w:cs="Arial"/>
          <w:color w:val="0000FF"/>
          <w:spacing w:val="6"/>
          <w:sz w:val="24"/>
          <w:szCs w:val="24"/>
        </w:rPr>
        <w:t xml:space="preserve"> </w:t>
      </w:r>
      <w:r w:rsidR="00052339" w:rsidRPr="00292EA6">
        <w:rPr>
          <w:rFonts w:ascii="Arial" w:hAnsi="Arial" w:cs="Arial"/>
          <w:color w:val="0000FF"/>
          <w:spacing w:val="6"/>
          <w:sz w:val="24"/>
          <w:szCs w:val="24"/>
        </w:rPr>
        <w:t>el almacenamiento de muebles y enseres,</w:t>
      </w:r>
      <w:r w:rsidR="00052339" w:rsidRPr="00292EA6">
        <w:rPr>
          <w:rFonts w:ascii="Arial" w:hAnsi="Arial" w:cs="Arial"/>
          <w:color w:val="FF0000"/>
          <w:spacing w:val="6"/>
          <w:sz w:val="24"/>
          <w:szCs w:val="24"/>
        </w:rPr>
        <w:t xml:space="preserve"> </w:t>
      </w:r>
      <w:r w:rsidRPr="00292EA6">
        <w:rPr>
          <w:rFonts w:ascii="Arial" w:hAnsi="Arial" w:cs="Arial"/>
          <w:spacing w:val="6"/>
          <w:sz w:val="24"/>
          <w:szCs w:val="24"/>
        </w:rPr>
        <w:t xml:space="preserve">de conformidad con lo establecido en el Reglamento de Propiedad Horizontal, </w:t>
      </w:r>
      <w:r w:rsidRPr="00292EA6">
        <w:rPr>
          <w:rFonts w:ascii="Arial" w:hAnsi="Arial" w:cs="Arial"/>
          <w:spacing w:val="6"/>
          <w:sz w:val="24"/>
          <w:szCs w:val="24"/>
        </w:rPr>
        <w:lastRenderedPageBreak/>
        <w:t xml:space="preserve">lo cual </w:t>
      </w:r>
      <w:r w:rsidRPr="00292EA6">
        <w:rPr>
          <w:rFonts w:ascii="Arial" w:hAnsi="Arial" w:cs="Arial"/>
          <w:b/>
          <w:bCs/>
          <w:spacing w:val="6"/>
          <w:sz w:val="24"/>
          <w:szCs w:val="24"/>
        </w:rPr>
        <w:t>EL (LA, LOS, LAS) COMPRADOR (A, ES, AS)</w:t>
      </w:r>
      <w:r w:rsidRPr="00292EA6">
        <w:rPr>
          <w:rFonts w:ascii="Arial" w:hAnsi="Arial" w:cs="Arial"/>
          <w:spacing w:val="6"/>
          <w:sz w:val="24"/>
          <w:szCs w:val="24"/>
        </w:rPr>
        <w:t xml:space="preserve"> declara(n) conocer y aceptar. Esta destinación no podrá ser modificada por </w:t>
      </w:r>
      <w:r w:rsidRPr="00292EA6">
        <w:rPr>
          <w:rFonts w:ascii="Arial" w:hAnsi="Arial" w:cs="Arial"/>
          <w:b/>
          <w:spacing w:val="6"/>
          <w:sz w:val="24"/>
          <w:szCs w:val="24"/>
        </w:rPr>
        <w:t>EL (LA)(LOS) COMPRADOR (A)(ES)</w:t>
      </w:r>
      <w:r w:rsidRPr="00292EA6">
        <w:rPr>
          <w:rFonts w:ascii="Arial" w:hAnsi="Arial" w:cs="Arial"/>
          <w:spacing w:val="6"/>
          <w:sz w:val="24"/>
          <w:szCs w:val="24"/>
        </w:rPr>
        <w:t xml:space="preserve"> o sus causahabientes a cualquier título.</w:t>
      </w:r>
      <w:r w:rsidRPr="00292EA6">
        <w:rPr>
          <w:rFonts w:ascii="Arial" w:hAnsi="Arial" w:cs="Arial"/>
          <w:spacing w:val="6"/>
          <w:sz w:val="24"/>
          <w:szCs w:val="24"/>
        </w:rPr>
        <w:tab/>
      </w:r>
    </w:p>
    <w:p w14:paraId="78F2A380" w14:textId="560AD9ED"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SEGUNDA</w:t>
      </w:r>
      <w:r w:rsidRPr="00292EA6">
        <w:rPr>
          <w:rFonts w:ascii="Arial" w:hAnsi="Arial" w:cs="Arial"/>
          <w:spacing w:val="6"/>
          <w:sz w:val="24"/>
          <w:szCs w:val="24"/>
        </w:rPr>
        <w:t xml:space="preserve">. La enajenación </w:t>
      </w:r>
      <w:r w:rsidR="00EA5526" w:rsidRPr="00292EA6">
        <w:rPr>
          <w:rFonts w:ascii="Arial" w:hAnsi="Arial" w:cs="Arial"/>
          <w:spacing w:val="6"/>
          <w:sz w:val="24"/>
          <w:szCs w:val="24"/>
        </w:rPr>
        <w:t>del</w:t>
      </w:r>
      <w:r w:rsidR="000B016F" w:rsidRPr="00292EA6">
        <w:rPr>
          <w:rFonts w:ascii="Arial" w:hAnsi="Arial" w:cs="Arial"/>
          <w:spacing w:val="6"/>
          <w:sz w:val="24"/>
          <w:szCs w:val="24"/>
        </w:rPr>
        <w:t>(</w:t>
      </w:r>
      <w:r w:rsidRPr="00292EA6">
        <w:rPr>
          <w:rFonts w:ascii="Arial" w:hAnsi="Arial" w:cs="Arial"/>
          <w:spacing w:val="6"/>
          <w:sz w:val="24"/>
          <w:szCs w:val="24"/>
        </w:rPr>
        <w:t xml:space="preserve">los) inmueble(s) objeto de este contrato comprenderá además el derecho de copropiedad sobre los bienes comunes constitutivos del </w:t>
      </w:r>
      <w:r w:rsidR="00A43204" w:rsidRPr="00292EA6">
        <w:rPr>
          <w:rFonts w:ascii="Arial" w:hAnsi="Arial" w:cs="Arial"/>
          <w:spacing w:val="6"/>
          <w:sz w:val="24"/>
          <w:szCs w:val="24"/>
        </w:rPr>
        <w:t>“</w:t>
      </w:r>
      <w:r w:rsidR="006F7220"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6F7220"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lang w:val="es-MX"/>
        </w:rPr>
        <w:t>,</w:t>
      </w:r>
      <w:r w:rsidR="005173B7" w:rsidRPr="00292EA6">
        <w:rPr>
          <w:rFonts w:ascii="Arial" w:hAnsi="Arial" w:cs="Arial"/>
          <w:spacing w:val="6"/>
          <w:sz w:val="24"/>
          <w:szCs w:val="24"/>
          <w:lang w:val="es-MX"/>
        </w:rPr>
        <w:t xml:space="preserve"> </w:t>
      </w:r>
      <w:r w:rsidRPr="00292EA6">
        <w:rPr>
          <w:rFonts w:ascii="Arial" w:hAnsi="Arial" w:cs="Arial"/>
          <w:spacing w:val="6"/>
          <w:sz w:val="24"/>
          <w:szCs w:val="24"/>
        </w:rPr>
        <w:t xml:space="preserve">en el porcentaje señalado para cada inmueble, de acuerdo con lo establecido en el Reglamento de Propiedad Horizontal del Conjunto, consagrado en la escritura pública número </w:t>
      </w:r>
      <w:r w:rsidR="00097D88" w:rsidRPr="00292EA6">
        <w:rPr>
          <w:rFonts w:ascii="Arial" w:hAnsi="Arial" w:cs="Arial"/>
          <w:spacing w:val="6"/>
          <w:sz w:val="24"/>
          <w:szCs w:val="24"/>
        </w:rPr>
        <w:t xml:space="preserve">dos mil ochocientos noventa y ocho </w:t>
      </w:r>
      <w:commentRangeStart w:id="26"/>
      <w:r w:rsidR="00097D88" w:rsidRPr="00292EA6">
        <w:rPr>
          <w:rFonts w:ascii="Arial" w:hAnsi="Arial" w:cs="Arial"/>
          <w:color w:val="FF0000"/>
          <w:spacing w:val="6"/>
          <w:sz w:val="24"/>
          <w:szCs w:val="24"/>
        </w:rPr>
        <w:t>(2</w:t>
      </w:r>
      <w:r w:rsidR="00C01A40" w:rsidRPr="00292EA6">
        <w:rPr>
          <w:rFonts w:ascii="Arial" w:hAnsi="Arial" w:cs="Arial"/>
          <w:color w:val="FF0000"/>
          <w:spacing w:val="6"/>
          <w:sz w:val="24"/>
          <w:szCs w:val="24"/>
        </w:rPr>
        <w:t>8</w:t>
      </w:r>
      <w:r w:rsidR="00097D88" w:rsidRPr="00292EA6">
        <w:rPr>
          <w:rFonts w:ascii="Arial" w:hAnsi="Arial" w:cs="Arial"/>
          <w:color w:val="FF0000"/>
          <w:spacing w:val="6"/>
          <w:sz w:val="24"/>
          <w:szCs w:val="24"/>
        </w:rPr>
        <w:t xml:space="preserve">98) </w:t>
      </w:r>
      <w:r w:rsidR="00097D88" w:rsidRPr="00292EA6">
        <w:rPr>
          <w:rFonts w:ascii="Arial" w:hAnsi="Arial" w:cs="Arial"/>
          <w:spacing w:val="6"/>
          <w:sz w:val="24"/>
          <w:szCs w:val="24"/>
        </w:rPr>
        <w:t xml:space="preserve">de fecha </w:t>
      </w:r>
      <w:bookmarkStart w:id="27" w:name="_Hlk2677422"/>
      <w:r w:rsidR="00097D88" w:rsidRPr="00292EA6">
        <w:rPr>
          <w:rFonts w:ascii="Arial" w:hAnsi="Arial" w:cs="Arial"/>
          <w:spacing w:val="6"/>
          <w:sz w:val="24"/>
          <w:szCs w:val="24"/>
        </w:rPr>
        <w:t xml:space="preserve">veintiséis (26) de julio de dos mil veinticuatro (2024) </w:t>
      </w:r>
      <w:r w:rsidR="005173B7" w:rsidRPr="00292EA6">
        <w:rPr>
          <w:rFonts w:ascii="Arial" w:hAnsi="Arial" w:cs="Arial"/>
          <w:spacing w:val="6"/>
          <w:sz w:val="24"/>
          <w:szCs w:val="24"/>
        </w:rPr>
        <w:t xml:space="preserve">otorgada en la Notaría Setenta y Uno (71) del Círculo Notarial de Bogotá D.C., </w:t>
      </w:r>
      <w:bookmarkEnd w:id="27"/>
      <w:r w:rsidR="005173B7" w:rsidRPr="00292EA6">
        <w:rPr>
          <w:rFonts w:ascii="Arial" w:hAnsi="Arial" w:cs="Arial"/>
          <w:spacing w:val="6"/>
          <w:sz w:val="24"/>
          <w:szCs w:val="24"/>
        </w:rPr>
        <w:t>debidamente registrada</w:t>
      </w:r>
      <w:r w:rsidR="00E57B59" w:rsidRPr="00292EA6">
        <w:rPr>
          <w:rFonts w:ascii="Arial" w:hAnsi="Arial" w:cs="Arial"/>
          <w:spacing w:val="6"/>
          <w:sz w:val="24"/>
          <w:szCs w:val="24"/>
        </w:rPr>
        <w:t>(</w:t>
      </w:r>
      <w:r w:rsidR="005173B7" w:rsidRPr="00292EA6">
        <w:rPr>
          <w:rFonts w:ascii="Arial" w:hAnsi="Arial" w:cs="Arial"/>
          <w:spacing w:val="6"/>
          <w:sz w:val="24"/>
          <w:szCs w:val="24"/>
        </w:rPr>
        <w:t>s</w:t>
      </w:r>
      <w:r w:rsidR="00E57B59" w:rsidRPr="00292EA6">
        <w:rPr>
          <w:rFonts w:ascii="Arial" w:hAnsi="Arial" w:cs="Arial"/>
          <w:spacing w:val="6"/>
          <w:sz w:val="24"/>
          <w:szCs w:val="24"/>
        </w:rPr>
        <w:t>)</w:t>
      </w:r>
      <w:r w:rsidRPr="00292EA6">
        <w:rPr>
          <w:rFonts w:ascii="Arial" w:hAnsi="Arial" w:cs="Arial"/>
          <w:spacing w:val="6"/>
          <w:sz w:val="24"/>
          <w:szCs w:val="24"/>
        </w:rPr>
        <w:t xml:space="preserve">, el </w:t>
      </w:r>
      <w:commentRangeEnd w:id="26"/>
      <w:r w:rsidR="00327403">
        <w:rPr>
          <w:rStyle w:val="Refdecomentario"/>
          <w:lang w:val="es-ES"/>
        </w:rPr>
        <w:commentReference w:id="26"/>
      </w:r>
      <w:r w:rsidRPr="00292EA6">
        <w:rPr>
          <w:rFonts w:ascii="Arial" w:hAnsi="Arial" w:cs="Arial"/>
          <w:spacing w:val="6"/>
          <w:sz w:val="24"/>
          <w:szCs w:val="24"/>
        </w:rPr>
        <w:t xml:space="preserve">cual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comprender y aceptar.</w:t>
      </w:r>
      <w:r w:rsidR="000F1911" w:rsidRPr="00292EA6">
        <w:rPr>
          <w:rFonts w:ascii="Arial" w:hAnsi="Arial" w:cs="Arial"/>
          <w:spacing w:val="6"/>
          <w:sz w:val="24"/>
          <w:szCs w:val="24"/>
        </w:rPr>
        <w:tab/>
      </w:r>
    </w:p>
    <w:p w14:paraId="1C8735AB" w14:textId="2694F758" w:rsidR="003A696F" w:rsidRPr="00292EA6" w:rsidRDefault="003A696F" w:rsidP="00292EA6">
      <w:pPr>
        <w:widowControl w:val="0"/>
        <w:tabs>
          <w:tab w:val="right" w:leader="hyphen" w:pos="8811"/>
        </w:tabs>
        <w:spacing w:line="440" w:lineRule="exact"/>
        <w:jc w:val="both"/>
        <w:rPr>
          <w:rFonts w:ascii="Arial" w:hAnsi="Arial" w:cs="Arial"/>
          <w:spacing w:val="6"/>
          <w:sz w:val="24"/>
          <w:szCs w:val="24"/>
          <w:lang w:val="es-ES"/>
        </w:rPr>
      </w:pPr>
      <w:bookmarkStart w:id="28" w:name="_Hlk6826797"/>
      <w:r w:rsidRPr="00292EA6">
        <w:rPr>
          <w:rFonts w:ascii="Arial" w:hAnsi="Arial" w:cs="Arial"/>
          <w:b/>
          <w:bCs/>
          <w:spacing w:val="6"/>
          <w:sz w:val="24"/>
          <w:szCs w:val="24"/>
        </w:rPr>
        <w:t>TERCERA</w:t>
      </w:r>
      <w:r w:rsidRPr="00292EA6">
        <w:rPr>
          <w:rFonts w:ascii="Arial" w:hAnsi="Arial" w:cs="Arial"/>
          <w:b/>
          <w:spacing w:val="6"/>
          <w:sz w:val="24"/>
          <w:szCs w:val="24"/>
        </w:rPr>
        <w:t xml:space="preserve">. TRADICIÓN. </w:t>
      </w:r>
      <w:del w:id="29" w:author="Castellanos Arias, Maria Alejandra" w:date="2024-09-02T21:20:00Z">
        <w:r w:rsidRPr="00292EA6" w:rsidDel="00327403">
          <w:rPr>
            <w:rFonts w:ascii="Arial" w:hAnsi="Arial" w:cs="Arial"/>
            <w:b/>
            <w:spacing w:val="6"/>
            <w:sz w:val="24"/>
            <w:szCs w:val="24"/>
          </w:rPr>
          <w:delText>LA VENDEDORA</w:delText>
        </w:r>
      </w:del>
      <w:del w:id="30" w:author="Castellanos Arias, Maria Alejandra" w:date="2024-09-02T21:21:00Z">
        <w:r w:rsidRPr="00292EA6" w:rsidDel="00327403">
          <w:rPr>
            <w:rFonts w:ascii="Arial" w:hAnsi="Arial" w:cs="Arial"/>
            <w:spacing w:val="6"/>
            <w:sz w:val="24"/>
            <w:szCs w:val="24"/>
          </w:rPr>
          <w:delText>, en calidad de Vocera y administradora</w:delText>
        </w:r>
      </w:del>
      <w:r w:rsidRPr="00292EA6">
        <w:rPr>
          <w:rFonts w:ascii="Arial" w:hAnsi="Arial" w:cs="Arial"/>
          <w:spacing w:val="6"/>
          <w:sz w:val="24"/>
          <w:szCs w:val="24"/>
        </w:rPr>
        <w:t xml:space="preserve"> </w:t>
      </w:r>
      <w:del w:id="31" w:author="Castellanos Arias, Maria Alejandra" w:date="2024-09-02T21:21:00Z">
        <w:r w:rsidRPr="00292EA6" w:rsidDel="00327403">
          <w:rPr>
            <w:rFonts w:ascii="Arial" w:hAnsi="Arial" w:cs="Arial"/>
            <w:spacing w:val="6"/>
            <w:sz w:val="24"/>
            <w:szCs w:val="24"/>
          </w:rPr>
          <w:delText>de</w:delText>
        </w:r>
      </w:del>
      <w:ins w:id="32" w:author="Castellanos Arias, Maria Alejandra" w:date="2024-09-02T21:21:00Z">
        <w:r w:rsidR="00327403">
          <w:rPr>
            <w:rFonts w:ascii="Arial" w:hAnsi="Arial" w:cs="Arial"/>
            <w:spacing w:val="6"/>
            <w:sz w:val="24"/>
            <w:szCs w:val="24"/>
          </w:rPr>
          <w:t>E</w:t>
        </w:r>
      </w:ins>
      <w:r w:rsidRPr="00292EA6">
        <w:rPr>
          <w:rFonts w:ascii="Arial" w:hAnsi="Arial" w:cs="Arial"/>
          <w:spacing w:val="6"/>
          <w:sz w:val="24"/>
          <w:szCs w:val="24"/>
        </w:rPr>
        <w:t xml:space="preserve">l patrimonio autónomo denominado </w:t>
      </w:r>
      <w:r w:rsidR="00F87547" w:rsidRPr="00292EA6">
        <w:rPr>
          <w:rFonts w:ascii="Arial" w:hAnsi="Arial" w:cs="Arial"/>
          <w:b/>
          <w:spacing w:val="6"/>
          <w:sz w:val="24"/>
          <w:szCs w:val="24"/>
        </w:rPr>
        <w:t>FIDEICOMISO LOTE ALAMEDA DE ZIPAQUIRA – FIDUBOGOTÁ,</w:t>
      </w:r>
      <w:r w:rsidRPr="00292EA6">
        <w:rPr>
          <w:rFonts w:ascii="Arial" w:hAnsi="Arial" w:cs="Arial"/>
          <w:spacing w:val="6"/>
          <w:sz w:val="24"/>
          <w:szCs w:val="24"/>
        </w:rPr>
        <w:t xml:space="preserve"> es actualmente propietari</w:t>
      </w:r>
      <w:del w:id="33" w:author="Castellanos Arias, Maria Alejandra" w:date="2024-09-02T21:21:00Z">
        <w:r w:rsidRPr="00292EA6" w:rsidDel="00327403">
          <w:rPr>
            <w:rFonts w:ascii="Arial" w:hAnsi="Arial" w:cs="Arial"/>
            <w:spacing w:val="6"/>
            <w:sz w:val="24"/>
            <w:szCs w:val="24"/>
          </w:rPr>
          <w:delText>a</w:delText>
        </w:r>
      </w:del>
      <w:ins w:id="34" w:author="Castellanos Arias, Maria Alejandra" w:date="2024-09-02T21:21:00Z">
        <w:r w:rsidR="00327403">
          <w:rPr>
            <w:rFonts w:ascii="Arial" w:hAnsi="Arial" w:cs="Arial"/>
            <w:spacing w:val="6"/>
            <w:sz w:val="24"/>
            <w:szCs w:val="24"/>
          </w:rPr>
          <w:t>o</w:t>
        </w:r>
      </w:ins>
      <w:r w:rsidRPr="00292EA6">
        <w:rPr>
          <w:rFonts w:ascii="Arial" w:hAnsi="Arial" w:cs="Arial"/>
          <w:spacing w:val="6"/>
          <w:sz w:val="24"/>
          <w:szCs w:val="24"/>
        </w:rPr>
        <w:t xml:space="preserve"> del lote de terreno sobre el cual se edifica el </w:t>
      </w:r>
      <w:r w:rsidRPr="00292EA6">
        <w:rPr>
          <w:rFonts w:ascii="Arial" w:hAnsi="Arial" w:cs="Arial"/>
          <w:spacing w:val="6"/>
          <w:sz w:val="24"/>
          <w:szCs w:val="24"/>
          <w:lang w:val="es-MX"/>
        </w:rPr>
        <w:t>“</w:t>
      </w:r>
      <w:r w:rsidR="00F87547"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F87547"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rPr>
        <w:t xml:space="preserve">, </w:t>
      </w:r>
      <w:r w:rsidRPr="00292EA6">
        <w:rPr>
          <w:rFonts w:ascii="Arial" w:hAnsi="Arial" w:cs="Arial"/>
          <w:spacing w:val="6"/>
          <w:sz w:val="24"/>
          <w:szCs w:val="24"/>
          <w:lang w:val="es-CO"/>
        </w:rPr>
        <w:t xml:space="preserve">por haberlo adquirido de la siguiente manera: </w:t>
      </w:r>
      <w:bookmarkStart w:id="35" w:name="_Hlk493754199"/>
      <w:bookmarkStart w:id="36" w:name="_Hlk6826839"/>
      <w:bookmarkEnd w:id="28"/>
      <w:r w:rsidR="00F87547" w:rsidRPr="00292EA6">
        <w:rPr>
          <w:rFonts w:ascii="Arial" w:hAnsi="Arial" w:cs="Arial"/>
          <w:spacing w:val="6"/>
          <w:sz w:val="24"/>
          <w:szCs w:val="24"/>
          <w:lang w:val="es-ES"/>
        </w:rPr>
        <w:tab/>
      </w:r>
    </w:p>
    <w:p w14:paraId="120B4E58" w14:textId="77777777"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a)</w:t>
      </w:r>
      <w:r w:rsidRPr="00292EA6">
        <w:rPr>
          <w:rFonts w:ascii="Arial" w:hAnsi="Arial" w:cs="Arial"/>
          <w:spacing w:val="6"/>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292EA6">
        <w:rPr>
          <w:rFonts w:ascii="Arial" w:hAnsi="Arial" w:cs="Arial"/>
          <w:spacing w:val="6"/>
          <w:sz w:val="24"/>
          <w:szCs w:val="24"/>
          <w:lang w:val="es-ES"/>
        </w:rPr>
        <w:tab/>
      </w:r>
    </w:p>
    <w:p w14:paraId="5847E209" w14:textId="77777777"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b)</w:t>
      </w:r>
      <w:r w:rsidRPr="00292EA6">
        <w:rPr>
          <w:rFonts w:ascii="Arial" w:hAnsi="Arial" w:cs="Arial"/>
          <w:spacing w:val="6"/>
          <w:sz w:val="24"/>
          <w:szCs w:val="24"/>
          <w:lang w:val="es-ES"/>
        </w:rPr>
        <w:t xml:space="preserve"> Mediante la Escritura Pública 7544 del 19 de diciembre de 2013 de la Notaría 13 de Bogotá, las sociedades INVERSIONES CLIMACUNA S.A.S, </w:t>
      </w:r>
      <w:r w:rsidRPr="00292EA6">
        <w:rPr>
          <w:rFonts w:ascii="Arial" w:hAnsi="Arial" w:cs="Arial"/>
          <w:spacing w:val="6"/>
          <w:sz w:val="24"/>
          <w:szCs w:val="24"/>
          <w:lang w:val="es-ES"/>
        </w:rPr>
        <w:lastRenderedPageBreak/>
        <w:t>INVERIOSNES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292EA6">
        <w:rPr>
          <w:rFonts w:ascii="Arial" w:hAnsi="Arial" w:cs="Arial"/>
          <w:spacing w:val="6"/>
          <w:sz w:val="24"/>
          <w:szCs w:val="24"/>
          <w:lang w:val="es-ES"/>
        </w:rPr>
        <w:tab/>
      </w:r>
    </w:p>
    <w:p w14:paraId="08E5AAF5" w14:textId="55C85045"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c)</w:t>
      </w:r>
      <w:r w:rsidRPr="00292EA6">
        <w:rPr>
          <w:rFonts w:ascii="Arial" w:hAnsi="Arial" w:cs="Arial"/>
          <w:spacing w:val="6"/>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292EA6">
        <w:rPr>
          <w:rFonts w:ascii="Arial" w:hAnsi="Arial" w:cs="Arial"/>
          <w:spacing w:val="6"/>
          <w:sz w:val="24"/>
          <w:szCs w:val="24"/>
          <w:lang w:val="es-ES"/>
        </w:rPr>
        <w:tab/>
      </w:r>
    </w:p>
    <w:p w14:paraId="655DCDCB" w14:textId="77777777"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d)</w:t>
      </w:r>
      <w:r w:rsidRPr="00292EA6">
        <w:rPr>
          <w:rFonts w:ascii="Arial" w:hAnsi="Arial" w:cs="Arial"/>
          <w:spacing w:val="6"/>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292EA6">
        <w:rPr>
          <w:rFonts w:ascii="Arial" w:hAnsi="Arial" w:cs="Arial"/>
          <w:spacing w:val="6"/>
          <w:sz w:val="24"/>
          <w:szCs w:val="24"/>
          <w:lang w:val="es-ES"/>
        </w:rPr>
        <w:tab/>
      </w:r>
    </w:p>
    <w:p w14:paraId="3FC88396" w14:textId="77777777"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e)</w:t>
      </w:r>
      <w:r w:rsidRPr="00292EA6">
        <w:rPr>
          <w:rFonts w:ascii="Arial" w:hAnsi="Arial" w:cs="Arial"/>
          <w:spacing w:val="6"/>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292EA6">
        <w:rPr>
          <w:rFonts w:ascii="Arial" w:hAnsi="Arial" w:cs="Arial"/>
          <w:spacing w:val="6"/>
          <w:sz w:val="24"/>
          <w:szCs w:val="24"/>
          <w:lang w:val="es-ES"/>
        </w:rPr>
        <w:tab/>
      </w:r>
    </w:p>
    <w:p w14:paraId="1FA3038F" w14:textId="77777777"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f)</w:t>
      </w:r>
      <w:r w:rsidRPr="00292EA6">
        <w:rPr>
          <w:rFonts w:ascii="Arial" w:hAnsi="Arial" w:cs="Arial"/>
          <w:spacing w:val="6"/>
          <w:sz w:val="24"/>
          <w:szCs w:val="24"/>
          <w:lang w:val="es-ES"/>
        </w:rPr>
        <w:t xml:space="preserve"> Mediante la Escritura Pública 2753 del 26 de agosto de 2022 de la Notaría 71 de Bogotá, el FIDEICOMISO LOTE ALAMEDA DE ZIPAQUIRÁ cuya vocera era Acción Sociedad Fiduciaria S.A. protocolizó la LICENCIA DE </w:t>
      </w:r>
      <w:r w:rsidRPr="00292EA6">
        <w:rPr>
          <w:rFonts w:ascii="Arial" w:hAnsi="Arial" w:cs="Arial"/>
          <w:spacing w:val="6"/>
          <w:sz w:val="24"/>
          <w:szCs w:val="24"/>
          <w:lang w:val="es-ES"/>
        </w:rPr>
        <w:lastRenderedPageBreak/>
        <w:t>URBANIZACIÓN sobre el predio identificado con el folio de matrícula No. 176-218373 para la creación de las áreas útiles y áreas con destino a cesiones Tipo A. Producto de esta constitución de urbanización se segregaron, entre otros, el INMUEBLE 176-218388.</w:t>
      </w:r>
      <w:r w:rsidRPr="00292EA6">
        <w:rPr>
          <w:rFonts w:ascii="Arial" w:hAnsi="Arial" w:cs="Arial"/>
          <w:spacing w:val="6"/>
          <w:sz w:val="24"/>
          <w:szCs w:val="24"/>
          <w:lang w:val="es-ES"/>
        </w:rPr>
        <w:tab/>
      </w:r>
    </w:p>
    <w:p w14:paraId="491C1BF2" w14:textId="33139488" w:rsidR="00F87547" w:rsidRPr="00292EA6" w:rsidRDefault="00F87547"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bCs/>
          <w:spacing w:val="6"/>
          <w:sz w:val="24"/>
          <w:szCs w:val="24"/>
          <w:lang w:val="es-ES"/>
        </w:rPr>
        <w:t>g)</w:t>
      </w:r>
      <w:r w:rsidRPr="00292EA6">
        <w:rPr>
          <w:rFonts w:ascii="Arial" w:hAnsi="Arial" w:cs="Arial"/>
          <w:spacing w:val="6"/>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292EA6">
        <w:rPr>
          <w:rFonts w:ascii="Arial" w:hAnsi="Arial" w:cs="Arial"/>
          <w:spacing w:val="6"/>
          <w:sz w:val="24"/>
          <w:szCs w:val="24"/>
          <w:lang w:val="es-ES"/>
        </w:rPr>
        <w:tab/>
      </w:r>
    </w:p>
    <w:p w14:paraId="09E20717" w14:textId="7E827079" w:rsidR="003A696F" w:rsidRPr="00292EA6" w:rsidRDefault="003A696F" w:rsidP="00292EA6">
      <w:pPr>
        <w:widowControl w:val="0"/>
        <w:tabs>
          <w:tab w:val="right" w:leader="hyphen" w:pos="8811"/>
        </w:tabs>
        <w:spacing w:line="440" w:lineRule="exact"/>
        <w:jc w:val="both"/>
        <w:rPr>
          <w:rFonts w:ascii="Arial" w:hAnsi="Arial" w:cs="Arial"/>
          <w:spacing w:val="6"/>
          <w:sz w:val="24"/>
          <w:szCs w:val="24"/>
          <w:lang w:val="es-MX"/>
        </w:rPr>
      </w:pPr>
      <w:r w:rsidRPr="00292EA6">
        <w:rPr>
          <w:rFonts w:ascii="Arial" w:hAnsi="Arial" w:cs="Arial"/>
          <w:bCs/>
          <w:iCs/>
          <w:spacing w:val="6"/>
          <w:sz w:val="24"/>
          <w:szCs w:val="24"/>
          <w:lang w:eastAsia="es-CO"/>
        </w:rPr>
        <w:t>PARÁGRAFO:</w:t>
      </w:r>
      <w:r w:rsidRPr="00292EA6">
        <w:rPr>
          <w:rFonts w:ascii="Arial" w:hAnsi="Arial" w:cs="Arial"/>
          <w:iCs/>
          <w:spacing w:val="6"/>
          <w:sz w:val="24"/>
          <w:szCs w:val="24"/>
          <w:lang w:eastAsia="es-CO"/>
        </w:rPr>
        <w:t xml:space="preserve"> </w:t>
      </w:r>
      <w:bookmarkEnd w:id="35"/>
      <w:r w:rsidRPr="00292EA6">
        <w:rPr>
          <w:rFonts w:ascii="Arial" w:hAnsi="Arial" w:cs="Arial"/>
          <w:spacing w:val="6"/>
          <w:sz w:val="24"/>
          <w:szCs w:val="24"/>
        </w:rPr>
        <w:t xml:space="preserve">La propiedad de las edificaciones accederá al derecho de dominio sobre el terreno, que pertenece a Fiduciaria Bogotá S.A., Vocera y administradora del patrimonio autónomo denominado </w:t>
      </w:r>
      <w:r w:rsidR="00F87547" w:rsidRPr="00292EA6">
        <w:rPr>
          <w:rFonts w:ascii="Arial" w:hAnsi="Arial" w:cs="Arial"/>
          <w:b/>
          <w:spacing w:val="6"/>
          <w:sz w:val="24"/>
          <w:szCs w:val="24"/>
        </w:rPr>
        <w:t xml:space="preserve">FIDEICOMISO LOTE ALAMEDA DE ZIPAQUIRA – FIDUBOGOTÁ, </w:t>
      </w:r>
      <w:r w:rsidRPr="00292EA6">
        <w:rPr>
          <w:rFonts w:ascii="Arial" w:hAnsi="Arial" w:cs="Arial"/>
          <w:spacing w:val="6"/>
          <w:sz w:val="24"/>
          <w:szCs w:val="24"/>
          <w:lang w:val="es-MX"/>
        </w:rPr>
        <w:t xml:space="preserve">en virtud del </w:t>
      </w:r>
      <w:r w:rsidR="00F87547" w:rsidRPr="00292EA6">
        <w:rPr>
          <w:rFonts w:ascii="Arial" w:hAnsi="Arial" w:cs="Arial"/>
          <w:b/>
          <w:spacing w:val="6"/>
          <w:sz w:val="24"/>
          <w:szCs w:val="24"/>
          <w:lang w:val="es-CO" w:eastAsia="es-CO"/>
        </w:rPr>
        <w:t>CONTRATO DE FIDUCIA MERCANTIL DE ADMINISTRACIÓN</w:t>
      </w:r>
      <w:r w:rsidR="00F87547" w:rsidRPr="00292EA6">
        <w:rPr>
          <w:rFonts w:ascii="Arial" w:hAnsi="Arial" w:cs="Arial"/>
          <w:spacing w:val="6"/>
          <w:sz w:val="24"/>
          <w:szCs w:val="24"/>
        </w:rPr>
        <w:t xml:space="preserve"> suscrito mediante documento privado del </w:t>
      </w:r>
      <w:r w:rsidR="00F87547" w:rsidRPr="00292EA6">
        <w:rPr>
          <w:rFonts w:ascii="Arial" w:hAnsi="Arial" w:cs="Arial"/>
          <w:spacing w:val="6"/>
          <w:sz w:val="24"/>
          <w:szCs w:val="24"/>
          <w:lang w:val="es-CO" w:eastAsia="es-CO"/>
        </w:rPr>
        <w:t xml:space="preserve">trece (13) de septiembre del 2023, </w:t>
      </w:r>
      <w:r w:rsidR="00F87547"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spacing w:val="6"/>
          <w:sz w:val="24"/>
          <w:szCs w:val="24"/>
          <w:lang w:val="es-MX"/>
        </w:rPr>
        <w:t xml:space="preserve"> entre </w:t>
      </w:r>
      <w:r w:rsidRPr="00292EA6">
        <w:rPr>
          <w:rFonts w:ascii="Arial" w:hAnsi="Arial" w:cs="Arial"/>
          <w:b/>
          <w:spacing w:val="6"/>
          <w:sz w:val="24"/>
          <w:szCs w:val="24"/>
          <w:lang w:val="es-MX"/>
        </w:rPr>
        <w:t>CONSTRUCTORA CAPITAL BOGOTÁ S.A.S.</w:t>
      </w:r>
      <w:r w:rsidRPr="00292EA6">
        <w:rPr>
          <w:rFonts w:ascii="Arial" w:hAnsi="Arial" w:cs="Arial"/>
          <w:spacing w:val="6"/>
          <w:sz w:val="24"/>
          <w:szCs w:val="24"/>
          <w:lang w:val="es-MX"/>
        </w:rPr>
        <w:t xml:space="preserve">, por una parte, y </w:t>
      </w:r>
      <w:r w:rsidRPr="00292EA6">
        <w:rPr>
          <w:rFonts w:ascii="Arial" w:hAnsi="Arial" w:cs="Arial"/>
          <w:b/>
          <w:spacing w:val="6"/>
          <w:sz w:val="24"/>
          <w:szCs w:val="24"/>
          <w:lang w:val="es-MX"/>
        </w:rPr>
        <w:t>FIDUCIARIA BOGOTÁ S.A.</w:t>
      </w:r>
      <w:r w:rsidRPr="00292EA6">
        <w:rPr>
          <w:rFonts w:ascii="Arial" w:hAnsi="Arial" w:cs="Arial"/>
          <w:spacing w:val="6"/>
          <w:sz w:val="24"/>
          <w:szCs w:val="24"/>
          <w:lang w:val="es-MX"/>
        </w:rPr>
        <w:t xml:space="preserve">, por la otra. </w:t>
      </w:r>
      <w:r w:rsidRPr="00292EA6">
        <w:rPr>
          <w:rFonts w:ascii="Arial" w:hAnsi="Arial" w:cs="Arial"/>
          <w:spacing w:val="6"/>
          <w:sz w:val="24"/>
          <w:szCs w:val="24"/>
          <w:lang w:val="es-MX"/>
        </w:rPr>
        <w:tab/>
      </w:r>
    </w:p>
    <w:p w14:paraId="3F36C271" w14:textId="3F84FB96" w:rsidR="003A696F" w:rsidRPr="00292EA6" w:rsidRDefault="003A696F"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 xml:space="preserve">PARÁGRAFO PRIMERO. </w:t>
      </w:r>
      <w:r w:rsidRPr="00292EA6">
        <w:rPr>
          <w:rFonts w:ascii="Arial" w:hAnsi="Arial" w:cs="Arial"/>
          <w:b/>
          <w:spacing w:val="6"/>
          <w:sz w:val="24"/>
          <w:szCs w:val="24"/>
        </w:rPr>
        <w:t>RESPONSABILIDAD DEL FIDUCIARIO:</w:t>
      </w:r>
      <w:r w:rsidRPr="00292EA6">
        <w:rPr>
          <w:rFonts w:ascii="Arial" w:hAnsi="Arial" w:cs="Arial"/>
          <w:spacing w:val="6"/>
          <w:sz w:val="24"/>
          <w:szCs w:val="24"/>
        </w:rPr>
        <w:t xml:space="preserve"> La gestión de </w:t>
      </w:r>
      <w:r w:rsidRPr="00292EA6">
        <w:rPr>
          <w:rFonts w:ascii="Arial" w:hAnsi="Arial" w:cs="Arial"/>
          <w:b/>
          <w:spacing w:val="6"/>
          <w:sz w:val="24"/>
          <w:szCs w:val="24"/>
        </w:rPr>
        <w:t>FIDUCIARIA BOGOTÁ S.A.</w:t>
      </w:r>
      <w:r w:rsidRPr="00292EA6">
        <w:rPr>
          <w:rFonts w:ascii="Arial" w:hAnsi="Arial" w:cs="Arial"/>
          <w:spacing w:val="6"/>
          <w:sz w:val="24"/>
          <w:szCs w:val="24"/>
        </w:rPr>
        <w:t xml:space="preserve"> es la de un profesional. Su obligación es de medio y no de resultado, respondiendo en todo caso hasta por la culpa leve. </w:t>
      </w:r>
      <w:r w:rsidRPr="00292EA6">
        <w:rPr>
          <w:rFonts w:ascii="Arial" w:hAnsi="Arial" w:cs="Arial"/>
          <w:b/>
          <w:spacing w:val="6"/>
          <w:sz w:val="24"/>
          <w:szCs w:val="24"/>
        </w:rPr>
        <w:t xml:space="preserve">LA FIDUCIARIA </w:t>
      </w:r>
      <w:r w:rsidRPr="00292EA6">
        <w:rPr>
          <w:rFonts w:ascii="Arial" w:hAnsi="Arial" w:cs="Arial"/>
          <w:spacing w:val="6"/>
          <w:sz w:val="24"/>
          <w:szCs w:val="24"/>
        </w:rPr>
        <w:t xml:space="preserve">no asume en virtud del </w:t>
      </w:r>
      <w:r w:rsidR="00F87547" w:rsidRPr="00292EA6">
        <w:rPr>
          <w:rFonts w:ascii="Arial" w:hAnsi="Arial" w:cs="Arial"/>
          <w:b/>
          <w:spacing w:val="6"/>
          <w:sz w:val="24"/>
          <w:szCs w:val="24"/>
          <w:lang w:val="es-CO" w:eastAsia="es-CO"/>
        </w:rPr>
        <w:t>CONTRATO DE FIDUCIA MERCANTIL DE ADMINISTRACIÓN</w:t>
      </w:r>
      <w:r w:rsidRPr="00292EA6">
        <w:rPr>
          <w:rFonts w:ascii="Arial" w:hAnsi="Arial" w:cs="Arial"/>
          <w:spacing w:val="6"/>
          <w:sz w:val="24"/>
          <w:szCs w:val="24"/>
        </w:rPr>
        <w:t xml:space="preserve">, suscrito con recursos propios, ninguna obligación tendiente a financiar al </w:t>
      </w:r>
      <w:r w:rsidRPr="00292EA6">
        <w:rPr>
          <w:rFonts w:ascii="Arial" w:hAnsi="Arial" w:cs="Arial"/>
          <w:b/>
          <w:spacing w:val="6"/>
          <w:sz w:val="24"/>
          <w:szCs w:val="24"/>
        </w:rPr>
        <w:t xml:space="preserve">FIDEICOMITENTE CONSTRUCTOR RESPONSABLE DEL PROYECTO </w:t>
      </w:r>
      <w:r w:rsidRPr="00292EA6">
        <w:rPr>
          <w:rFonts w:ascii="Arial" w:hAnsi="Arial" w:cs="Arial"/>
          <w:spacing w:val="6"/>
          <w:sz w:val="24"/>
          <w:szCs w:val="24"/>
        </w:rPr>
        <w:t xml:space="preserve">o al </w:t>
      </w:r>
      <w:r w:rsidRPr="00292EA6">
        <w:rPr>
          <w:rFonts w:ascii="Arial" w:hAnsi="Arial" w:cs="Arial"/>
          <w:b/>
          <w:spacing w:val="6"/>
          <w:sz w:val="24"/>
          <w:szCs w:val="24"/>
        </w:rPr>
        <w:t>PROYECTO</w:t>
      </w:r>
      <w:r w:rsidRPr="00292EA6">
        <w:rPr>
          <w:rFonts w:ascii="Arial" w:hAnsi="Arial" w:cs="Arial"/>
          <w:spacing w:val="6"/>
          <w:sz w:val="24"/>
          <w:szCs w:val="24"/>
        </w:rPr>
        <w:t xml:space="preserve">, ni a facilitar, con base en sus recursos, la satisfacción de obligación alguna garantizada por el </w:t>
      </w:r>
      <w:r w:rsidR="00F87547" w:rsidRPr="00292EA6">
        <w:rPr>
          <w:rFonts w:ascii="Arial" w:hAnsi="Arial" w:cs="Arial"/>
          <w:b/>
          <w:spacing w:val="6"/>
          <w:sz w:val="24"/>
          <w:szCs w:val="24"/>
        </w:rPr>
        <w:t>FIDEICOMISO LOTE ALAMEDA DE ZIPAQUIRA – FIDUBOGOTÁ</w:t>
      </w:r>
      <w:r w:rsidRPr="00292EA6">
        <w:rPr>
          <w:rFonts w:ascii="Arial" w:hAnsi="Arial" w:cs="Arial"/>
          <w:spacing w:val="6"/>
          <w:sz w:val="24"/>
          <w:szCs w:val="24"/>
        </w:rPr>
        <w:t xml:space="preserve">, no </w:t>
      </w:r>
      <w:r w:rsidR="00357FC4" w:rsidRPr="00292EA6">
        <w:rPr>
          <w:rFonts w:ascii="Arial" w:hAnsi="Arial" w:cs="Arial"/>
          <w:color w:val="FF0000"/>
          <w:spacing w:val="6"/>
          <w:sz w:val="24"/>
          <w:szCs w:val="24"/>
        </w:rPr>
        <w:t>son</w:t>
      </w:r>
      <w:r w:rsidRPr="00292EA6">
        <w:rPr>
          <w:rFonts w:ascii="Arial" w:hAnsi="Arial" w:cs="Arial"/>
          <w:color w:val="FF0000"/>
          <w:spacing w:val="6"/>
          <w:sz w:val="24"/>
          <w:szCs w:val="24"/>
        </w:rPr>
        <w:t xml:space="preserve"> constructor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comercializador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promotor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veedor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interventor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gerente</w:t>
      </w:r>
      <w:r w:rsidR="00357FC4" w:rsidRPr="00292EA6">
        <w:rPr>
          <w:rFonts w:ascii="Arial" w:hAnsi="Arial" w:cs="Arial"/>
          <w:color w:val="FF0000"/>
          <w:spacing w:val="6"/>
          <w:sz w:val="24"/>
          <w:szCs w:val="24"/>
        </w:rPr>
        <w:t>s</w:t>
      </w:r>
      <w:r w:rsidRPr="00292EA6">
        <w:rPr>
          <w:rFonts w:ascii="Arial" w:hAnsi="Arial" w:cs="Arial"/>
          <w:color w:val="FF0000"/>
          <w:spacing w:val="6"/>
          <w:sz w:val="24"/>
          <w:szCs w:val="24"/>
        </w:rPr>
        <w:t xml:space="preserve"> del </w:t>
      </w:r>
      <w:r w:rsidRPr="00292EA6">
        <w:rPr>
          <w:rFonts w:ascii="Arial" w:hAnsi="Arial" w:cs="Arial"/>
          <w:b/>
          <w:color w:val="FF0000"/>
          <w:spacing w:val="6"/>
          <w:sz w:val="24"/>
          <w:szCs w:val="24"/>
        </w:rPr>
        <w:t>PROYECTO</w:t>
      </w:r>
      <w:r w:rsidRPr="00292EA6">
        <w:rPr>
          <w:rFonts w:ascii="Arial" w:hAnsi="Arial" w:cs="Arial"/>
          <w:color w:val="FF0000"/>
          <w:spacing w:val="6"/>
          <w:sz w:val="24"/>
          <w:szCs w:val="24"/>
        </w:rPr>
        <w:t>, ni partícipe</w:t>
      </w:r>
      <w:r w:rsidR="00357FC4" w:rsidRPr="00292EA6">
        <w:rPr>
          <w:rFonts w:ascii="Arial" w:hAnsi="Arial" w:cs="Arial"/>
          <w:color w:val="FF0000"/>
          <w:spacing w:val="6"/>
          <w:sz w:val="24"/>
          <w:szCs w:val="24"/>
        </w:rPr>
        <w:t>s</w:t>
      </w:r>
      <w:r w:rsidRPr="00292EA6">
        <w:rPr>
          <w:rFonts w:ascii="Arial" w:hAnsi="Arial" w:cs="Arial"/>
          <w:color w:val="FF0000"/>
          <w:spacing w:val="6"/>
          <w:sz w:val="24"/>
          <w:szCs w:val="24"/>
        </w:rPr>
        <w:t xml:space="preserve"> de manera alguna, en el desarrollo del</w:t>
      </w:r>
      <w:r w:rsidRPr="00292EA6">
        <w:rPr>
          <w:rFonts w:ascii="Arial" w:hAnsi="Arial" w:cs="Arial"/>
          <w:spacing w:val="6"/>
          <w:sz w:val="24"/>
          <w:szCs w:val="24"/>
        </w:rPr>
        <w:t xml:space="preserve"> </w:t>
      </w:r>
      <w:r w:rsidRPr="00292EA6">
        <w:rPr>
          <w:rFonts w:ascii="Arial" w:hAnsi="Arial" w:cs="Arial"/>
          <w:spacing w:val="6"/>
          <w:sz w:val="24"/>
          <w:szCs w:val="24"/>
          <w:lang w:val="es-MX"/>
        </w:rPr>
        <w:t>“</w:t>
      </w:r>
      <w:r w:rsidR="00F87547"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F87547"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rPr>
        <w:t xml:space="preserve">, y </w:t>
      </w:r>
      <w:r w:rsidRPr="00292EA6">
        <w:rPr>
          <w:rFonts w:ascii="Arial" w:hAnsi="Arial" w:cs="Arial"/>
          <w:spacing w:val="6"/>
          <w:sz w:val="24"/>
          <w:szCs w:val="24"/>
        </w:rPr>
        <w:lastRenderedPageBreak/>
        <w:t xml:space="preserve">en consecuencia, no </w:t>
      </w:r>
      <w:r w:rsidR="00357FC4" w:rsidRPr="00292EA6">
        <w:rPr>
          <w:rFonts w:ascii="Arial" w:hAnsi="Arial" w:cs="Arial"/>
          <w:color w:val="FF0000"/>
          <w:spacing w:val="6"/>
          <w:sz w:val="24"/>
          <w:szCs w:val="24"/>
        </w:rPr>
        <w:t>son</w:t>
      </w:r>
      <w:r w:rsidRPr="00292EA6">
        <w:rPr>
          <w:rFonts w:ascii="Arial" w:hAnsi="Arial" w:cs="Arial"/>
          <w:spacing w:val="6"/>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en su condición de </w:t>
      </w:r>
      <w:r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w:t>
      </w:r>
      <w:r w:rsidRPr="00292EA6">
        <w:rPr>
          <w:rFonts w:ascii="Arial" w:hAnsi="Arial" w:cs="Arial"/>
          <w:spacing w:val="6"/>
          <w:sz w:val="24"/>
          <w:szCs w:val="24"/>
        </w:rPr>
        <w:tab/>
      </w:r>
    </w:p>
    <w:bookmarkEnd w:id="36"/>
    <w:p w14:paraId="2FB22D9D" w14:textId="42FF3FD5" w:rsidR="009241AD" w:rsidRPr="00292EA6" w:rsidRDefault="00560B19"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bCs/>
          <w:color w:val="FF0000"/>
          <w:spacing w:val="6"/>
          <w:sz w:val="24"/>
          <w:szCs w:val="24"/>
        </w:rPr>
        <w:t>PARÁGRAFO SEGUNDO</w:t>
      </w:r>
      <w:r w:rsidRPr="00292EA6">
        <w:rPr>
          <w:rFonts w:ascii="Arial" w:hAnsi="Arial" w:cs="Arial"/>
          <w:b/>
          <w:color w:val="FF0000"/>
          <w:spacing w:val="6"/>
          <w:sz w:val="24"/>
          <w:szCs w:val="24"/>
        </w:rPr>
        <w:t xml:space="preserve">. </w:t>
      </w:r>
      <w:r w:rsidRPr="00292EA6">
        <w:rPr>
          <w:rFonts w:ascii="Arial" w:hAnsi="Arial" w:cs="Arial"/>
          <w:color w:val="FF0000"/>
          <w:spacing w:val="6"/>
          <w:sz w:val="24"/>
          <w:szCs w:val="24"/>
        </w:rPr>
        <w:t>Las edificaciones se construyeron en cumplimiento de lo dispuesto en l</w:t>
      </w:r>
      <w:r w:rsidR="009241AD" w:rsidRPr="00292EA6">
        <w:rPr>
          <w:rFonts w:ascii="Arial" w:hAnsi="Arial" w:cs="Arial"/>
          <w:color w:val="FF0000"/>
          <w:spacing w:val="6"/>
          <w:sz w:val="24"/>
          <w:szCs w:val="24"/>
        </w:rPr>
        <w:t>os siguientes documentos:</w:t>
      </w:r>
      <w:r w:rsidR="009241AD" w:rsidRPr="00292EA6">
        <w:rPr>
          <w:rFonts w:ascii="Arial" w:hAnsi="Arial" w:cs="Arial"/>
          <w:color w:val="FF0000"/>
          <w:spacing w:val="6"/>
          <w:sz w:val="24"/>
          <w:szCs w:val="24"/>
        </w:rPr>
        <w:tab/>
      </w:r>
    </w:p>
    <w:p w14:paraId="370D483A"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xml:space="preserve">1) - </w:t>
      </w:r>
      <w:r w:rsidRPr="00292EA6">
        <w:rPr>
          <w:rFonts w:ascii="Arial" w:hAnsi="Arial" w:cs="Arial"/>
          <w:b/>
          <w:color w:val="FF0000"/>
          <w:spacing w:val="6"/>
          <w:sz w:val="24"/>
          <w:szCs w:val="24"/>
        </w:rPr>
        <w:t>DOCUMENTO DE APROBACIÓN URBANÍSTICA DEL CONJUNTO DE USO MIXTO:</w:t>
      </w:r>
      <w:r w:rsidRPr="00292EA6">
        <w:rPr>
          <w:rFonts w:ascii="Arial" w:hAnsi="Arial" w:cs="Arial"/>
          <w:color w:val="FF0000"/>
          <w:spacing w:val="6"/>
          <w:sz w:val="24"/>
          <w:szCs w:val="24"/>
        </w:rPr>
        <w:tab/>
      </w:r>
    </w:p>
    <w:p w14:paraId="13989B3C"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N°559 del 28 de septiembre de 2022, ejecutoriada el 30 de noviembre de 2022: * Se concede la modificación en los planos aprobados con la Resolución N°200 del 23 de marzo de 2022.</w:t>
      </w:r>
      <w:r w:rsidRPr="00292EA6">
        <w:rPr>
          <w:rFonts w:ascii="Arial" w:hAnsi="Arial" w:cs="Arial"/>
          <w:color w:val="FF0000"/>
          <w:spacing w:val="6"/>
          <w:sz w:val="24"/>
          <w:szCs w:val="24"/>
        </w:rPr>
        <w:tab/>
      </w:r>
    </w:p>
    <w:p w14:paraId="5EBB555D"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292EA6">
        <w:rPr>
          <w:rFonts w:ascii="Arial" w:hAnsi="Arial" w:cs="Arial"/>
          <w:color w:val="FF0000"/>
          <w:spacing w:val="6"/>
          <w:sz w:val="24"/>
          <w:szCs w:val="24"/>
        </w:rPr>
        <w:tab/>
      </w:r>
    </w:p>
    <w:p w14:paraId="53C6C213" w14:textId="77777777" w:rsidR="009241AD" w:rsidRPr="00292EA6" w:rsidRDefault="009241AD" w:rsidP="00292EA6">
      <w:pPr>
        <w:widowControl w:val="0"/>
        <w:tabs>
          <w:tab w:val="right" w:leader="hyphen" w:pos="8811"/>
        </w:tabs>
        <w:spacing w:line="440" w:lineRule="exact"/>
        <w:jc w:val="both"/>
        <w:rPr>
          <w:rFonts w:ascii="Arial" w:hAnsi="Arial" w:cs="Arial"/>
          <w:b/>
          <w:color w:val="FF0000"/>
          <w:spacing w:val="6"/>
          <w:sz w:val="24"/>
          <w:szCs w:val="24"/>
        </w:rPr>
      </w:pPr>
      <w:r w:rsidRPr="00292EA6">
        <w:rPr>
          <w:rFonts w:ascii="Arial" w:hAnsi="Arial" w:cs="Arial"/>
          <w:b/>
          <w:color w:val="FF0000"/>
          <w:spacing w:val="6"/>
          <w:sz w:val="24"/>
          <w:szCs w:val="24"/>
        </w:rPr>
        <w:t>2) - LICENCIA DE CONSTRUCCIÓN:</w:t>
      </w:r>
      <w:r w:rsidRPr="00292EA6">
        <w:rPr>
          <w:rFonts w:ascii="Arial" w:hAnsi="Arial" w:cs="Arial"/>
          <w:b/>
          <w:color w:val="FF0000"/>
          <w:spacing w:val="6"/>
          <w:sz w:val="24"/>
          <w:szCs w:val="24"/>
        </w:rPr>
        <w:tab/>
      </w:r>
    </w:p>
    <w:p w14:paraId="0B104552"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292EA6">
        <w:rPr>
          <w:rFonts w:ascii="Arial" w:hAnsi="Arial" w:cs="Arial"/>
          <w:color w:val="FF0000"/>
          <w:spacing w:val="6"/>
          <w:sz w:val="24"/>
          <w:szCs w:val="24"/>
        </w:rPr>
        <w:tab/>
      </w:r>
    </w:p>
    <w:p w14:paraId="0A401C48"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292EA6">
        <w:rPr>
          <w:rFonts w:ascii="Arial" w:hAnsi="Arial" w:cs="Arial"/>
          <w:color w:val="FF0000"/>
          <w:spacing w:val="6"/>
          <w:sz w:val="24"/>
          <w:szCs w:val="24"/>
        </w:rPr>
        <w:tab/>
      </w:r>
    </w:p>
    <w:p w14:paraId="5889A031" w14:textId="77777777"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color w:val="FF0000"/>
          <w:spacing w:val="6"/>
          <w:sz w:val="24"/>
          <w:szCs w:val="24"/>
        </w:rPr>
        <w:t xml:space="preserve">- Modificada mediante Resolución N°229 del 17 de abril de 2024, ejecutoriada </w:t>
      </w:r>
      <w:r w:rsidRPr="00292EA6">
        <w:rPr>
          <w:rFonts w:ascii="Arial" w:hAnsi="Arial" w:cs="Arial"/>
          <w:color w:val="FF0000"/>
          <w:spacing w:val="6"/>
          <w:sz w:val="24"/>
          <w:szCs w:val="24"/>
        </w:rPr>
        <w:lastRenderedPageBreak/>
        <w:t>el 17 de mayo 2024: Por medio de esta resolución se concede licencia urbanística de construcción en la modalidad de modificación de licencia vigente para el proyecto Arborea Ciudadela Alameda en el municipio de Zipaquirá.</w:t>
      </w:r>
      <w:r w:rsidRPr="00292EA6">
        <w:rPr>
          <w:rFonts w:ascii="Arial" w:hAnsi="Arial" w:cs="Arial"/>
          <w:color w:val="FF0000"/>
          <w:spacing w:val="6"/>
          <w:sz w:val="24"/>
          <w:szCs w:val="24"/>
        </w:rPr>
        <w:tab/>
      </w:r>
    </w:p>
    <w:p w14:paraId="32D34DD2" w14:textId="70096A14" w:rsidR="009241AD" w:rsidRPr="00292EA6" w:rsidRDefault="009241AD"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color w:val="FF0000"/>
          <w:spacing w:val="6"/>
          <w:sz w:val="24"/>
          <w:szCs w:val="24"/>
        </w:rPr>
        <w:t xml:space="preserve">3)-DOCUMENTOS DE </w:t>
      </w:r>
      <w:r w:rsidR="000010A0" w:rsidRPr="00292EA6">
        <w:rPr>
          <w:rFonts w:ascii="Arial" w:hAnsi="Arial" w:cs="Arial"/>
          <w:b/>
          <w:color w:val="FF0000"/>
          <w:spacing w:val="6"/>
          <w:sz w:val="24"/>
          <w:szCs w:val="24"/>
        </w:rPr>
        <w:t>APROBACIÓN</w:t>
      </w:r>
      <w:r w:rsidRPr="00292EA6">
        <w:rPr>
          <w:rFonts w:ascii="Arial" w:hAnsi="Arial" w:cs="Arial"/>
          <w:b/>
          <w:color w:val="FF0000"/>
          <w:spacing w:val="6"/>
          <w:sz w:val="24"/>
          <w:szCs w:val="24"/>
        </w:rPr>
        <w:t xml:space="preserve"> </w:t>
      </w:r>
      <w:r w:rsidR="000010A0" w:rsidRPr="00292EA6">
        <w:rPr>
          <w:rFonts w:ascii="Arial" w:hAnsi="Arial" w:cs="Arial"/>
          <w:b/>
          <w:color w:val="FF0000"/>
          <w:spacing w:val="6"/>
          <w:sz w:val="24"/>
          <w:szCs w:val="24"/>
        </w:rPr>
        <w:t>ARQUITECTÓNICA</w:t>
      </w:r>
      <w:r w:rsidRPr="00292EA6">
        <w:rPr>
          <w:rFonts w:ascii="Arial" w:hAnsi="Arial" w:cs="Arial"/>
          <w:b/>
          <w:color w:val="FF0000"/>
          <w:spacing w:val="6"/>
          <w:sz w:val="24"/>
          <w:szCs w:val="24"/>
        </w:rPr>
        <w:t xml:space="preserve"> y DE PROPIEDAD HORIZONTAL:</w:t>
      </w:r>
      <w:r w:rsidRPr="00292EA6">
        <w:rPr>
          <w:rFonts w:ascii="Arial" w:hAnsi="Arial" w:cs="Arial"/>
          <w:color w:val="FF0000"/>
          <w:spacing w:val="6"/>
          <w:sz w:val="24"/>
          <w:szCs w:val="24"/>
        </w:rPr>
        <w:t xml:space="preserve"> Resolución Nro. 311 del 31 de mayo del 2024, ejecutoriada el 02 de julio de 2024: “Por medio de la cual se aprueban unos planos de propiedad horizontal. “Expedida por Planeación del Municipio de Zipaquirá”. </w:t>
      </w:r>
      <w:r w:rsidRPr="00292EA6">
        <w:rPr>
          <w:rFonts w:ascii="Arial" w:hAnsi="Arial" w:cs="Arial"/>
          <w:color w:val="FF0000"/>
          <w:spacing w:val="6"/>
          <w:sz w:val="24"/>
          <w:szCs w:val="24"/>
        </w:rPr>
        <w:tab/>
      </w:r>
    </w:p>
    <w:p w14:paraId="3F6595A1" w14:textId="33FB4541" w:rsidR="0051337C" w:rsidRPr="00292EA6" w:rsidRDefault="00547002" w:rsidP="00292EA6">
      <w:pPr>
        <w:widowControl w:val="0"/>
        <w:tabs>
          <w:tab w:val="right" w:leader="hyphen" w:pos="8811"/>
        </w:tabs>
        <w:spacing w:line="440" w:lineRule="exact"/>
        <w:jc w:val="both"/>
        <w:rPr>
          <w:rFonts w:ascii="Arial" w:hAnsi="Arial" w:cs="Arial"/>
          <w:spacing w:val="6"/>
          <w:sz w:val="24"/>
          <w:szCs w:val="24"/>
          <w:lang w:val="es-MX"/>
        </w:rPr>
      </w:pPr>
      <w:r w:rsidRPr="00292EA6">
        <w:rPr>
          <w:rFonts w:ascii="Arial" w:hAnsi="Arial" w:cs="Arial"/>
          <w:b/>
          <w:bCs/>
          <w:spacing w:val="6"/>
          <w:sz w:val="24"/>
          <w:szCs w:val="24"/>
        </w:rPr>
        <w:t>CUARTA</w:t>
      </w:r>
      <w:r w:rsidRPr="00292EA6">
        <w:rPr>
          <w:rFonts w:ascii="Arial" w:hAnsi="Arial" w:cs="Arial"/>
          <w:b/>
          <w:spacing w:val="6"/>
          <w:sz w:val="24"/>
          <w:szCs w:val="24"/>
        </w:rPr>
        <w:t xml:space="preserve">. DOMINIO Y LIBERTAD. </w:t>
      </w:r>
      <w:bookmarkStart w:id="37" w:name="_Hlk72759055"/>
      <w:r w:rsidR="00DF499B" w:rsidRPr="00292EA6">
        <w:rPr>
          <w:rFonts w:ascii="Arial" w:hAnsi="Arial" w:cs="Arial"/>
          <w:b/>
          <w:spacing w:val="6"/>
          <w:sz w:val="24"/>
          <w:szCs w:val="24"/>
        </w:rPr>
        <w:t xml:space="preserve">EL FIDEICOMITENTE </w:t>
      </w:r>
      <w:r w:rsidR="00DF499B" w:rsidRPr="00292EA6">
        <w:rPr>
          <w:rFonts w:ascii="Arial" w:hAnsi="Arial" w:cs="Arial"/>
          <w:spacing w:val="6"/>
          <w:sz w:val="24"/>
          <w:szCs w:val="24"/>
        </w:rPr>
        <w:t xml:space="preserve">garantiza que </w:t>
      </w:r>
      <w:ins w:id="38" w:author="Castellanos Arias, Maria Alejandra" w:date="2024-09-02T21:27:00Z">
        <w:r w:rsidR="00135BF5">
          <w:rPr>
            <w:rFonts w:ascii="Arial" w:hAnsi="Arial" w:cs="Arial"/>
            <w:b/>
            <w:spacing w:val="6"/>
            <w:sz w:val="24"/>
            <w:szCs w:val="24"/>
          </w:rPr>
          <w:t xml:space="preserve">EL </w:t>
        </w:r>
        <w:proofErr w:type="spellStart"/>
        <w:r w:rsidR="00135BF5">
          <w:rPr>
            <w:rFonts w:ascii="Arial" w:hAnsi="Arial" w:cs="Arial"/>
            <w:b/>
            <w:spacing w:val="6"/>
            <w:sz w:val="24"/>
            <w:szCs w:val="24"/>
          </w:rPr>
          <w:t>FIDEICOMISO</w:t>
        </w:r>
      </w:ins>
      <w:del w:id="39" w:author="Castellanos Arias, Maria Alejandra" w:date="2024-09-02T21:27:00Z">
        <w:r w:rsidR="00DF499B" w:rsidRPr="00292EA6" w:rsidDel="00135BF5">
          <w:rPr>
            <w:rFonts w:ascii="Arial" w:hAnsi="Arial" w:cs="Arial"/>
            <w:b/>
            <w:spacing w:val="6"/>
            <w:sz w:val="24"/>
            <w:szCs w:val="24"/>
          </w:rPr>
          <w:delText>LA VENDEDORA</w:delText>
        </w:r>
        <w:bookmarkEnd w:id="37"/>
        <w:r w:rsidRPr="00292EA6" w:rsidDel="00135BF5">
          <w:rPr>
            <w:rFonts w:ascii="Arial" w:hAnsi="Arial" w:cs="Arial"/>
            <w:spacing w:val="6"/>
            <w:sz w:val="24"/>
            <w:szCs w:val="24"/>
          </w:rPr>
          <w:delText xml:space="preserve"> </w:delText>
        </w:r>
      </w:del>
      <w:r w:rsidRPr="00292EA6">
        <w:rPr>
          <w:rFonts w:ascii="Arial" w:hAnsi="Arial" w:cs="Arial"/>
          <w:spacing w:val="6"/>
          <w:sz w:val="24"/>
          <w:szCs w:val="24"/>
        </w:rPr>
        <w:t>no</w:t>
      </w:r>
      <w:proofErr w:type="spellEnd"/>
      <w:r w:rsidRPr="00292EA6">
        <w:rPr>
          <w:rFonts w:ascii="Arial" w:hAnsi="Arial" w:cs="Arial"/>
          <w:spacing w:val="6"/>
          <w:sz w:val="24"/>
          <w:szCs w:val="24"/>
        </w:rPr>
        <w:t xml:space="preserve"> ha enajenado a ninguna persona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objeto del presente contrato de compraventa y que tiene el dominio y la posesión tranquila </w:t>
      </w:r>
      <w:r w:rsidR="00F87547" w:rsidRPr="00292EA6">
        <w:rPr>
          <w:rFonts w:ascii="Arial" w:hAnsi="Arial" w:cs="Arial"/>
          <w:spacing w:val="6"/>
          <w:sz w:val="24"/>
          <w:szCs w:val="24"/>
        </w:rPr>
        <w:t>del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292EA6">
        <w:rPr>
          <w:rFonts w:ascii="Arial" w:hAnsi="Arial" w:cs="Arial"/>
          <w:spacing w:val="6"/>
          <w:sz w:val="24"/>
          <w:szCs w:val="24"/>
        </w:rPr>
        <w:t xml:space="preserve">dos mil ochocientos noventa y ocho </w:t>
      </w:r>
      <w:r w:rsidR="00F87547" w:rsidRPr="00292EA6">
        <w:rPr>
          <w:rFonts w:ascii="Arial" w:hAnsi="Arial" w:cs="Arial"/>
          <w:color w:val="FF0000"/>
          <w:spacing w:val="6"/>
          <w:sz w:val="24"/>
          <w:szCs w:val="24"/>
        </w:rPr>
        <w:t>(2</w:t>
      </w:r>
      <w:r w:rsidR="00423C9A" w:rsidRPr="00292EA6">
        <w:rPr>
          <w:rFonts w:ascii="Arial" w:hAnsi="Arial" w:cs="Arial"/>
          <w:color w:val="FF0000"/>
          <w:spacing w:val="6"/>
          <w:sz w:val="24"/>
          <w:szCs w:val="24"/>
        </w:rPr>
        <w:t>8</w:t>
      </w:r>
      <w:r w:rsidR="00F87547" w:rsidRPr="00292EA6">
        <w:rPr>
          <w:rFonts w:ascii="Arial" w:hAnsi="Arial" w:cs="Arial"/>
          <w:color w:val="FF0000"/>
          <w:spacing w:val="6"/>
          <w:sz w:val="24"/>
          <w:szCs w:val="24"/>
        </w:rPr>
        <w:t xml:space="preserve">98) </w:t>
      </w:r>
      <w:r w:rsidR="00F87547" w:rsidRPr="00292EA6">
        <w:rPr>
          <w:rFonts w:ascii="Arial" w:hAnsi="Arial" w:cs="Arial"/>
          <w:spacing w:val="6"/>
          <w:sz w:val="24"/>
          <w:szCs w:val="24"/>
        </w:rPr>
        <w:t>de fecha veintiséis (26) de julio de dos mil veinticuatro (2024) otorgada en la Notaría Setenta y Uno (71) del Círculo Notarial de Bogotá D.C.,</w:t>
      </w:r>
      <w:r w:rsidR="000737C0" w:rsidRPr="00292EA6">
        <w:rPr>
          <w:rFonts w:ascii="Arial" w:hAnsi="Arial" w:cs="Arial"/>
          <w:spacing w:val="6"/>
          <w:sz w:val="24"/>
          <w:szCs w:val="24"/>
        </w:rPr>
        <w:t xml:space="preserve"> debidamente registrada</w:t>
      </w:r>
      <w:r w:rsidR="00E57B59" w:rsidRPr="00292EA6">
        <w:rPr>
          <w:rFonts w:ascii="Arial" w:hAnsi="Arial" w:cs="Arial"/>
          <w:spacing w:val="6"/>
          <w:sz w:val="24"/>
          <w:szCs w:val="24"/>
        </w:rPr>
        <w:t>(</w:t>
      </w:r>
      <w:r w:rsidR="000737C0" w:rsidRPr="00292EA6">
        <w:rPr>
          <w:rFonts w:ascii="Arial" w:hAnsi="Arial" w:cs="Arial"/>
          <w:spacing w:val="6"/>
          <w:sz w:val="24"/>
          <w:szCs w:val="24"/>
        </w:rPr>
        <w:t>s</w:t>
      </w:r>
      <w:r w:rsidR="00E57B59" w:rsidRPr="00292EA6">
        <w:rPr>
          <w:rFonts w:ascii="Arial" w:hAnsi="Arial" w:cs="Arial"/>
          <w:spacing w:val="6"/>
          <w:sz w:val="24"/>
          <w:szCs w:val="24"/>
        </w:rPr>
        <w:t>)</w:t>
      </w:r>
      <w:r w:rsidR="000737C0" w:rsidRPr="00292EA6">
        <w:rPr>
          <w:rFonts w:ascii="Arial" w:hAnsi="Arial" w:cs="Arial"/>
          <w:spacing w:val="6"/>
          <w:sz w:val="24"/>
          <w:szCs w:val="24"/>
        </w:rPr>
        <w:t xml:space="preserve"> </w:t>
      </w:r>
      <w:r w:rsidRPr="00292EA6">
        <w:rPr>
          <w:rFonts w:ascii="Arial" w:hAnsi="Arial" w:cs="Arial"/>
          <w:spacing w:val="6"/>
          <w:sz w:val="24"/>
          <w:szCs w:val="24"/>
        </w:rPr>
        <w:t xml:space="preserve">al Folio de Matrícula Inmobiliaria número </w:t>
      </w:r>
      <w:r w:rsidR="002509C4" w:rsidRPr="00292EA6">
        <w:rPr>
          <w:rFonts w:ascii="Arial" w:hAnsi="Arial" w:cs="Arial"/>
          <w:b/>
          <w:spacing w:val="6"/>
          <w:sz w:val="24"/>
          <w:szCs w:val="24"/>
        </w:rPr>
        <w:t>176-</w:t>
      </w:r>
      <w:r w:rsidR="00F87547" w:rsidRPr="00292EA6">
        <w:rPr>
          <w:rFonts w:ascii="Arial" w:hAnsi="Arial" w:cs="Arial"/>
          <w:b/>
          <w:spacing w:val="6"/>
          <w:sz w:val="24"/>
          <w:szCs w:val="24"/>
        </w:rPr>
        <w:t>218388</w:t>
      </w:r>
      <w:r w:rsidR="0023176C" w:rsidRPr="00292EA6">
        <w:rPr>
          <w:rFonts w:ascii="Arial" w:hAnsi="Arial" w:cs="Arial"/>
          <w:b/>
          <w:spacing w:val="6"/>
          <w:sz w:val="24"/>
          <w:szCs w:val="24"/>
        </w:rPr>
        <w:t xml:space="preserve"> </w:t>
      </w:r>
      <w:r w:rsidRPr="00292EA6">
        <w:rPr>
          <w:rFonts w:ascii="Arial" w:hAnsi="Arial" w:cs="Arial"/>
          <w:bCs/>
          <w:iCs/>
          <w:spacing w:val="6"/>
          <w:sz w:val="24"/>
          <w:szCs w:val="24"/>
          <w:lang w:val="es-ES"/>
        </w:rPr>
        <w:t xml:space="preserve">de la Oficina de Registro de Instrumentos Públicos de </w:t>
      </w:r>
      <w:r w:rsidR="00AA1627" w:rsidRPr="00292EA6">
        <w:rPr>
          <w:rFonts w:ascii="Arial" w:hAnsi="Arial" w:cs="Arial"/>
          <w:bCs/>
          <w:iCs/>
          <w:spacing w:val="6"/>
          <w:sz w:val="24"/>
          <w:szCs w:val="24"/>
          <w:lang w:val="es-ES"/>
        </w:rPr>
        <w:t>Zipaquirá</w:t>
      </w:r>
      <w:r w:rsidRPr="00292EA6">
        <w:rPr>
          <w:rFonts w:ascii="Arial" w:hAnsi="Arial" w:cs="Arial"/>
          <w:spacing w:val="6"/>
          <w:sz w:val="24"/>
          <w:szCs w:val="24"/>
          <w:lang w:val="es-MX"/>
        </w:rPr>
        <w:t xml:space="preserve">. </w:t>
      </w:r>
      <w:r w:rsidR="0051337C" w:rsidRPr="00292EA6">
        <w:rPr>
          <w:rFonts w:ascii="Arial" w:hAnsi="Arial" w:cs="Arial"/>
          <w:spacing w:val="6"/>
          <w:sz w:val="24"/>
          <w:szCs w:val="24"/>
          <w:lang w:val="es-MX"/>
        </w:rPr>
        <w:tab/>
      </w:r>
    </w:p>
    <w:p w14:paraId="37699646" w14:textId="62BB1BAB" w:rsidR="007A23FD" w:rsidRPr="00292EA6" w:rsidRDefault="007A23FD" w:rsidP="00292EA6">
      <w:pPr>
        <w:widowControl w:val="0"/>
        <w:tabs>
          <w:tab w:val="right" w:leader="hyphen" w:pos="8811"/>
        </w:tabs>
        <w:spacing w:line="440" w:lineRule="exact"/>
        <w:jc w:val="both"/>
        <w:rPr>
          <w:rFonts w:ascii="Arial" w:hAnsi="Arial" w:cs="Arial"/>
          <w:spacing w:val="6"/>
          <w:sz w:val="24"/>
          <w:szCs w:val="24"/>
          <w:lang w:val="es-MX"/>
        </w:rPr>
      </w:pPr>
      <w:r w:rsidRPr="00292EA6">
        <w:rPr>
          <w:rFonts w:ascii="Arial" w:hAnsi="Arial" w:cs="Arial"/>
          <w:b/>
          <w:bCs/>
          <w:spacing w:val="6"/>
          <w:sz w:val="24"/>
          <w:szCs w:val="24"/>
          <w:lang w:val="es-MX"/>
        </w:rPr>
        <w:t>PARÁGRAFO PRIMERO</w:t>
      </w:r>
      <w:r w:rsidRPr="00292EA6">
        <w:rPr>
          <w:rFonts w:ascii="Arial" w:hAnsi="Arial" w:cs="Arial"/>
          <w:b/>
          <w:spacing w:val="6"/>
          <w:sz w:val="24"/>
          <w:szCs w:val="24"/>
          <w:lang w:val="es-MX"/>
        </w:rPr>
        <w:t>.</w:t>
      </w:r>
      <w:r w:rsidRPr="00292EA6">
        <w:rPr>
          <w:rFonts w:ascii="Arial" w:hAnsi="Arial" w:cs="Arial"/>
          <w:spacing w:val="6"/>
          <w:sz w:val="24"/>
          <w:szCs w:val="24"/>
          <w:lang w:val="es-MX"/>
        </w:rPr>
        <w:t xml:space="preserve"> En cuanto a hipotecas, soporta una constituida por </w:t>
      </w:r>
      <w:r w:rsidRPr="00292EA6">
        <w:rPr>
          <w:rFonts w:ascii="Arial" w:hAnsi="Arial" w:cs="Arial"/>
          <w:b/>
          <w:spacing w:val="6"/>
          <w:sz w:val="24"/>
          <w:szCs w:val="24"/>
        </w:rPr>
        <w:t>FIDUCIARIA BOGOTÁ S.A.,</w:t>
      </w:r>
      <w:r w:rsidR="00287D4C" w:rsidRPr="00292EA6">
        <w:rPr>
          <w:rFonts w:ascii="Arial" w:hAnsi="Arial" w:cs="Arial"/>
          <w:b/>
          <w:spacing w:val="6"/>
          <w:sz w:val="24"/>
          <w:szCs w:val="24"/>
        </w:rPr>
        <w:t xml:space="preserve"> </w:t>
      </w:r>
      <w:r w:rsidR="00287D4C" w:rsidRPr="00292EA6">
        <w:rPr>
          <w:rFonts w:ascii="Arial" w:hAnsi="Arial" w:cs="Arial"/>
          <w:b/>
          <w:spacing w:val="6"/>
          <w:sz w:val="24"/>
          <w:szCs w:val="24"/>
          <w:lang w:val="es-CO"/>
        </w:rPr>
        <w:t xml:space="preserve">NIT. 800.142.383-7 </w:t>
      </w:r>
      <w:r w:rsidRPr="00292EA6">
        <w:rPr>
          <w:rFonts w:ascii="Arial" w:hAnsi="Arial" w:cs="Arial"/>
          <w:spacing w:val="6"/>
          <w:sz w:val="24"/>
          <w:szCs w:val="24"/>
        </w:rPr>
        <w:t>Vocera y administradora del patrimonio autónomo denominado</w:t>
      </w:r>
      <w:r w:rsidRPr="00292EA6">
        <w:rPr>
          <w:rFonts w:ascii="Arial" w:hAnsi="Arial" w:cs="Arial"/>
          <w:b/>
          <w:spacing w:val="6"/>
          <w:sz w:val="24"/>
          <w:szCs w:val="24"/>
        </w:rPr>
        <w:t xml:space="preserve"> </w:t>
      </w:r>
      <w:r w:rsidR="00D71C1D" w:rsidRPr="00292EA6">
        <w:rPr>
          <w:rFonts w:ascii="Arial" w:hAnsi="Arial" w:cs="Arial"/>
          <w:b/>
          <w:spacing w:val="6"/>
          <w:sz w:val="24"/>
          <w:szCs w:val="24"/>
        </w:rPr>
        <w:t xml:space="preserve">FIDEICOMISO LOTE ALAMEDA DE ZIPAQUIRÁ – FIDUBOGOTÁ, NIT 830.055.897-7 </w:t>
      </w:r>
      <w:r w:rsidRPr="00292EA6">
        <w:rPr>
          <w:rFonts w:ascii="Arial" w:hAnsi="Arial" w:cs="Arial"/>
          <w:spacing w:val="6"/>
          <w:sz w:val="24"/>
          <w:szCs w:val="24"/>
          <w:lang w:val="es-MX"/>
        </w:rPr>
        <w:t>a favor de</w:t>
      </w:r>
      <w:r w:rsidR="00D71C1D" w:rsidRPr="00292EA6">
        <w:rPr>
          <w:rFonts w:ascii="Arial" w:hAnsi="Arial" w:cs="Arial"/>
          <w:spacing w:val="6"/>
          <w:sz w:val="24"/>
          <w:szCs w:val="24"/>
          <w:lang w:val="es-MX"/>
        </w:rPr>
        <w:t>l</w:t>
      </w:r>
      <w:r w:rsidRPr="00292EA6">
        <w:rPr>
          <w:rFonts w:ascii="Arial" w:hAnsi="Arial" w:cs="Arial"/>
          <w:spacing w:val="6"/>
          <w:sz w:val="24"/>
          <w:szCs w:val="24"/>
          <w:lang w:val="es-MX"/>
        </w:rPr>
        <w:t xml:space="preserve"> </w:t>
      </w:r>
      <w:r w:rsidR="00D71C1D" w:rsidRPr="00292EA6">
        <w:rPr>
          <w:rFonts w:ascii="Arial" w:hAnsi="Arial" w:cs="Arial"/>
          <w:b/>
          <w:bCs/>
          <w:spacing w:val="6"/>
          <w:sz w:val="24"/>
          <w:szCs w:val="24"/>
        </w:rPr>
        <w:t>BANCO DAVIVIENDA S.A.,</w:t>
      </w:r>
      <w:r w:rsidRPr="00292EA6">
        <w:rPr>
          <w:rFonts w:ascii="Arial" w:hAnsi="Arial" w:cs="Arial"/>
          <w:b/>
          <w:spacing w:val="6"/>
          <w:sz w:val="24"/>
          <w:szCs w:val="24"/>
        </w:rPr>
        <w:t xml:space="preserve"> </w:t>
      </w:r>
      <w:r w:rsidRPr="00292EA6">
        <w:rPr>
          <w:rFonts w:ascii="Arial" w:hAnsi="Arial" w:cs="Arial"/>
          <w:spacing w:val="6"/>
          <w:sz w:val="24"/>
          <w:szCs w:val="24"/>
          <w:lang w:val="es-MX"/>
        </w:rPr>
        <w:t xml:space="preserve">contenida en la escritura pública número </w:t>
      </w:r>
      <w:r w:rsidR="00D71C1D" w:rsidRPr="00292EA6">
        <w:rPr>
          <w:rFonts w:ascii="Arial" w:hAnsi="Arial" w:cs="Arial"/>
          <w:bCs/>
          <w:spacing w:val="6"/>
          <w:sz w:val="24"/>
          <w:szCs w:val="24"/>
        </w:rPr>
        <w:t>tres mil novecientos ochenta y seis (3986)</w:t>
      </w:r>
      <w:r w:rsidR="00454159" w:rsidRPr="00292EA6">
        <w:rPr>
          <w:rFonts w:ascii="Arial" w:hAnsi="Arial" w:cs="Arial"/>
          <w:bCs/>
          <w:spacing w:val="6"/>
          <w:sz w:val="24"/>
          <w:szCs w:val="24"/>
        </w:rPr>
        <w:t xml:space="preserve"> </w:t>
      </w:r>
      <w:r w:rsidRPr="00292EA6">
        <w:rPr>
          <w:rFonts w:ascii="Arial" w:hAnsi="Arial" w:cs="Arial"/>
          <w:bCs/>
          <w:spacing w:val="6"/>
          <w:sz w:val="24"/>
          <w:szCs w:val="24"/>
          <w:lang w:val="es-MX"/>
        </w:rPr>
        <w:t xml:space="preserve">de </w:t>
      </w:r>
      <w:r w:rsidR="00454159" w:rsidRPr="00292EA6">
        <w:rPr>
          <w:rFonts w:ascii="Arial" w:hAnsi="Arial" w:cs="Arial"/>
          <w:bCs/>
          <w:spacing w:val="6"/>
          <w:sz w:val="24"/>
          <w:szCs w:val="24"/>
          <w:lang w:val="es-MX"/>
        </w:rPr>
        <w:t xml:space="preserve">fecha </w:t>
      </w:r>
      <w:r w:rsidR="00D71C1D" w:rsidRPr="00292EA6">
        <w:rPr>
          <w:rFonts w:ascii="Arial" w:hAnsi="Arial" w:cs="Arial"/>
          <w:bCs/>
          <w:spacing w:val="6"/>
          <w:sz w:val="24"/>
          <w:szCs w:val="24"/>
        </w:rPr>
        <w:t xml:space="preserve">doce (12) de octubre del año dos mil veintitrés (2023) </w:t>
      </w:r>
      <w:r w:rsidR="00454159" w:rsidRPr="00292EA6">
        <w:rPr>
          <w:rFonts w:ascii="Arial" w:hAnsi="Arial" w:cs="Arial"/>
          <w:bCs/>
          <w:spacing w:val="6"/>
          <w:sz w:val="24"/>
          <w:szCs w:val="24"/>
          <w:lang w:val="es-MX"/>
        </w:rPr>
        <w:t>otorgad</w:t>
      </w:r>
      <w:r w:rsidR="00111B56" w:rsidRPr="00292EA6">
        <w:rPr>
          <w:rFonts w:ascii="Arial" w:hAnsi="Arial" w:cs="Arial"/>
          <w:bCs/>
          <w:spacing w:val="6"/>
          <w:sz w:val="24"/>
          <w:szCs w:val="24"/>
          <w:lang w:val="es-MX"/>
        </w:rPr>
        <w:t>a</w:t>
      </w:r>
      <w:r w:rsidR="00454159" w:rsidRPr="00292EA6">
        <w:rPr>
          <w:rFonts w:ascii="Arial" w:hAnsi="Arial" w:cs="Arial"/>
          <w:bCs/>
          <w:spacing w:val="6"/>
          <w:sz w:val="24"/>
          <w:szCs w:val="24"/>
          <w:lang w:val="es-MX"/>
        </w:rPr>
        <w:t xml:space="preserve"> en </w:t>
      </w:r>
      <w:r w:rsidRPr="00292EA6">
        <w:rPr>
          <w:rFonts w:ascii="Arial" w:hAnsi="Arial" w:cs="Arial"/>
          <w:bCs/>
          <w:spacing w:val="6"/>
          <w:sz w:val="24"/>
          <w:szCs w:val="24"/>
          <w:lang w:val="es-MX"/>
        </w:rPr>
        <w:t xml:space="preserve">la Notaria </w:t>
      </w:r>
      <w:r w:rsidR="00454159" w:rsidRPr="00292EA6">
        <w:rPr>
          <w:rFonts w:ascii="Arial" w:hAnsi="Arial" w:cs="Arial"/>
          <w:bCs/>
          <w:spacing w:val="6"/>
          <w:sz w:val="24"/>
          <w:szCs w:val="24"/>
          <w:lang w:val="es-MX"/>
        </w:rPr>
        <w:t>Setenta y uno</w:t>
      </w:r>
      <w:r w:rsidRPr="00292EA6">
        <w:rPr>
          <w:rFonts w:ascii="Arial" w:hAnsi="Arial" w:cs="Arial"/>
          <w:bCs/>
          <w:spacing w:val="6"/>
          <w:sz w:val="24"/>
          <w:szCs w:val="24"/>
          <w:lang w:val="es-MX"/>
        </w:rPr>
        <w:t xml:space="preserve"> (</w:t>
      </w:r>
      <w:r w:rsidR="00454159" w:rsidRPr="00292EA6">
        <w:rPr>
          <w:rFonts w:ascii="Arial" w:hAnsi="Arial" w:cs="Arial"/>
          <w:bCs/>
          <w:spacing w:val="6"/>
          <w:sz w:val="24"/>
          <w:szCs w:val="24"/>
          <w:lang w:val="es-MX"/>
        </w:rPr>
        <w:t>71</w:t>
      </w:r>
      <w:r w:rsidRPr="00292EA6">
        <w:rPr>
          <w:rFonts w:ascii="Arial" w:hAnsi="Arial" w:cs="Arial"/>
          <w:bCs/>
          <w:spacing w:val="6"/>
          <w:sz w:val="24"/>
          <w:szCs w:val="24"/>
          <w:lang w:val="es-MX"/>
        </w:rPr>
        <w:t>)</w:t>
      </w:r>
      <w:r w:rsidRPr="00292EA6">
        <w:rPr>
          <w:rFonts w:ascii="Arial" w:hAnsi="Arial" w:cs="Arial"/>
          <w:b/>
          <w:spacing w:val="6"/>
          <w:sz w:val="24"/>
          <w:szCs w:val="24"/>
          <w:lang w:val="es-MX"/>
        </w:rPr>
        <w:t xml:space="preserve"> </w:t>
      </w:r>
      <w:r w:rsidRPr="00292EA6">
        <w:rPr>
          <w:rFonts w:ascii="Arial" w:hAnsi="Arial" w:cs="Arial"/>
          <w:bCs/>
          <w:spacing w:val="6"/>
          <w:sz w:val="24"/>
          <w:szCs w:val="24"/>
          <w:lang w:val="es-MX"/>
        </w:rPr>
        <w:t>del</w:t>
      </w:r>
      <w:r w:rsidRPr="00292EA6">
        <w:rPr>
          <w:rFonts w:ascii="Arial" w:hAnsi="Arial" w:cs="Arial"/>
          <w:b/>
          <w:spacing w:val="6"/>
          <w:sz w:val="24"/>
          <w:szCs w:val="24"/>
          <w:lang w:val="es-MX"/>
        </w:rPr>
        <w:t xml:space="preserve"> </w:t>
      </w:r>
      <w:r w:rsidRPr="00292EA6">
        <w:rPr>
          <w:rFonts w:ascii="Arial" w:hAnsi="Arial" w:cs="Arial"/>
          <w:spacing w:val="6"/>
          <w:sz w:val="24"/>
          <w:szCs w:val="24"/>
          <w:lang w:val="es-MX"/>
        </w:rPr>
        <w:t xml:space="preserve">Círculo Notarial de Bogotá D.C., debidamente </w:t>
      </w:r>
      <w:r w:rsidR="00AF6374" w:rsidRPr="00292EA6">
        <w:rPr>
          <w:rFonts w:ascii="Arial" w:hAnsi="Arial" w:cs="Arial"/>
          <w:spacing w:val="6"/>
          <w:sz w:val="24"/>
          <w:szCs w:val="24"/>
          <w:lang w:val="es-MX"/>
        </w:rPr>
        <w:t>registrada</w:t>
      </w:r>
      <w:r w:rsidRPr="00292EA6">
        <w:rPr>
          <w:rFonts w:ascii="Arial" w:hAnsi="Arial" w:cs="Arial"/>
          <w:spacing w:val="6"/>
          <w:sz w:val="24"/>
          <w:szCs w:val="24"/>
          <w:lang w:val="es-MX"/>
        </w:rPr>
        <w:t xml:space="preserve">. Esta hipoteca será </w:t>
      </w:r>
      <w:r w:rsidRPr="00292EA6">
        <w:rPr>
          <w:rFonts w:ascii="Arial" w:hAnsi="Arial" w:cs="Arial"/>
          <w:spacing w:val="6"/>
          <w:sz w:val="24"/>
          <w:szCs w:val="24"/>
          <w:lang w:val="es-MX"/>
        </w:rPr>
        <w:lastRenderedPageBreak/>
        <w:t xml:space="preserve">cancelada a expensas de </w:t>
      </w:r>
      <w:r w:rsidR="00D71C1D" w:rsidRPr="00292EA6">
        <w:rPr>
          <w:rFonts w:ascii="Arial" w:hAnsi="Arial" w:cs="Arial"/>
          <w:b/>
          <w:spacing w:val="6"/>
          <w:sz w:val="24"/>
          <w:szCs w:val="24"/>
        </w:rPr>
        <w:t>FIDEICOMITENTE CONSTRUCTOR RESPONSABLE DEL PROYECTO</w:t>
      </w:r>
      <w:r w:rsidR="00D71C1D" w:rsidRPr="00292EA6">
        <w:rPr>
          <w:rFonts w:ascii="Arial" w:hAnsi="Arial" w:cs="Arial"/>
          <w:spacing w:val="6"/>
          <w:sz w:val="24"/>
          <w:szCs w:val="24"/>
        </w:rPr>
        <w:t xml:space="preserve"> </w:t>
      </w:r>
      <w:r w:rsidRPr="00292EA6">
        <w:rPr>
          <w:rFonts w:ascii="Arial" w:hAnsi="Arial" w:cs="Arial"/>
          <w:spacing w:val="6"/>
          <w:sz w:val="24"/>
          <w:szCs w:val="24"/>
          <w:lang w:val="es-MX"/>
        </w:rPr>
        <w:t>en este instrumento público respecto del(los) inmueble(s) materia del presente contrato.</w:t>
      </w:r>
      <w:r w:rsidRPr="00292EA6">
        <w:rPr>
          <w:rFonts w:ascii="Arial" w:hAnsi="Arial" w:cs="Arial"/>
          <w:spacing w:val="6"/>
          <w:sz w:val="24"/>
          <w:szCs w:val="24"/>
          <w:lang w:val="es-MX"/>
        </w:rPr>
        <w:tab/>
      </w:r>
    </w:p>
    <w:p w14:paraId="68B6DFC2" w14:textId="77777777" w:rsidR="007A23FD" w:rsidRPr="00292EA6" w:rsidRDefault="007A23FD"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 xml:space="preserve">En todo caso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en calidad de </w:t>
      </w:r>
      <w:r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se obliga a salir al saneamiento respecto del Lote donde se desarrolla el </w:t>
      </w:r>
      <w:r w:rsidRPr="00292EA6">
        <w:rPr>
          <w:rFonts w:ascii="Arial" w:hAnsi="Arial" w:cs="Arial"/>
          <w:b/>
          <w:spacing w:val="6"/>
          <w:sz w:val="24"/>
          <w:szCs w:val="24"/>
        </w:rPr>
        <w:t xml:space="preserve">PROYECTO </w:t>
      </w:r>
      <w:r w:rsidRPr="00292EA6">
        <w:rPr>
          <w:rFonts w:ascii="Arial" w:hAnsi="Arial" w:cs="Arial"/>
          <w:spacing w:val="6"/>
          <w:sz w:val="24"/>
          <w:szCs w:val="24"/>
        </w:rPr>
        <w:t>y de las unidades resultantes del mismo conforme a la Ley, en los términos del artículo 1.893 del Código Civil.</w:t>
      </w:r>
      <w:r w:rsidRPr="00292EA6">
        <w:rPr>
          <w:rFonts w:ascii="Arial" w:hAnsi="Arial" w:cs="Arial"/>
          <w:spacing w:val="6"/>
          <w:sz w:val="24"/>
          <w:szCs w:val="24"/>
        </w:rPr>
        <w:tab/>
      </w:r>
    </w:p>
    <w:p w14:paraId="1C5EE063" w14:textId="64D68691" w:rsidR="00556EE6" w:rsidRPr="00292EA6" w:rsidRDefault="00556EE6" w:rsidP="00292EA6">
      <w:pPr>
        <w:widowControl w:val="0"/>
        <w:tabs>
          <w:tab w:val="right" w:leader="hyphen" w:pos="8811"/>
        </w:tabs>
        <w:spacing w:line="440" w:lineRule="exact"/>
        <w:jc w:val="both"/>
        <w:rPr>
          <w:rFonts w:ascii="Arial" w:hAnsi="Arial" w:cs="Arial"/>
          <w:spacing w:val="6"/>
          <w:sz w:val="24"/>
          <w:szCs w:val="24"/>
          <w:lang w:val="es-CO"/>
        </w:rPr>
      </w:pPr>
      <w:r w:rsidRPr="00292EA6">
        <w:rPr>
          <w:rFonts w:ascii="Arial" w:hAnsi="Arial" w:cs="Arial"/>
          <w:b/>
          <w:spacing w:val="6"/>
          <w:sz w:val="24"/>
          <w:szCs w:val="24"/>
          <w:lang w:val="es-CO"/>
        </w:rPr>
        <w:t xml:space="preserve">PARÁGRAFO SEGUNDO. FIDUCIARIA BOGOTA S.A. </w:t>
      </w:r>
      <w:r w:rsidRPr="00292EA6">
        <w:rPr>
          <w:rFonts w:ascii="Arial" w:hAnsi="Arial" w:cs="Arial"/>
          <w:bCs/>
          <w:spacing w:val="6"/>
          <w:sz w:val="24"/>
          <w:szCs w:val="24"/>
        </w:rPr>
        <w:t>como vocera y administradora</w:t>
      </w:r>
      <w:r w:rsidRPr="00292EA6">
        <w:rPr>
          <w:rFonts w:ascii="Arial" w:hAnsi="Arial" w:cs="Arial"/>
          <w:b/>
          <w:spacing w:val="6"/>
          <w:sz w:val="24"/>
          <w:szCs w:val="24"/>
        </w:rPr>
        <w:t xml:space="preserve"> </w:t>
      </w:r>
      <w:r w:rsidRPr="00292EA6">
        <w:rPr>
          <w:rFonts w:ascii="Arial" w:hAnsi="Arial" w:cs="Arial"/>
          <w:bCs/>
          <w:spacing w:val="6"/>
          <w:sz w:val="24"/>
          <w:szCs w:val="24"/>
        </w:rPr>
        <w:t>del</w:t>
      </w:r>
      <w:r w:rsidRPr="00292EA6">
        <w:rPr>
          <w:rFonts w:ascii="Arial" w:hAnsi="Arial" w:cs="Arial"/>
          <w:b/>
          <w:spacing w:val="6"/>
          <w:sz w:val="24"/>
          <w:szCs w:val="24"/>
        </w:rPr>
        <w:t xml:space="preserve"> FIDEICOMISO LOTE ALAMEDA DE ZIPAQUIRA – FIDUBOGOTÁ, </w:t>
      </w:r>
      <w:r w:rsidRPr="00292EA6">
        <w:rPr>
          <w:rFonts w:ascii="Arial" w:hAnsi="Arial" w:cs="Arial"/>
          <w:bCs/>
          <w:spacing w:val="6"/>
          <w:sz w:val="24"/>
          <w:szCs w:val="24"/>
          <w:lang w:val="es-CO"/>
        </w:rPr>
        <w:t xml:space="preserve">por instrucción del </w:t>
      </w:r>
      <w:r w:rsidRPr="00292EA6">
        <w:rPr>
          <w:rFonts w:ascii="Arial" w:hAnsi="Arial" w:cs="Arial"/>
          <w:b/>
          <w:bCs/>
          <w:spacing w:val="6"/>
          <w:sz w:val="24"/>
          <w:szCs w:val="24"/>
          <w:lang w:val="es-CO"/>
        </w:rPr>
        <w:t xml:space="preserve">FIDEICOMITENTE, </w:t>
      </w:r>
      <w:r w:rsidRPr="00292EA6">
        <w:rPr>
          <w:rFonts w:ascii="Arial" w:hAnsi="Arial" w:cs="Arial"/>
          <w:spacing w:val="6"/>
          <w:sz w:val="24"/>
          <w:szCs w:val="24"/>
          <w:lang w:val="es-CO"/>
        </w:rPr>
        <w:t xml:space="preserve">y teniendo en cuenta la persona jurídica que nace por ministerio de la Ley 675 de 2001 denominada </w:t>
      </w:r>
      <w:r w:rsidR="00A43204" w:rsidRPr="00292EA6">
        <w:rPr>
          <w:rFonts w:ascii="Arial" w:hAnsi="Arial" w:cs="Arial"/>
          <w:spacing w:val="6"/>
          <w:sz w:val="24"/>
          <w:szCs w:val="24"/>
          <w:lang w:val="es-CO"/>
        </w:rPr>
        <w:t>“</w:t>
      </w:r>
      <w:r w:rsidRPr="00292EA6">
        <w:rPr>
          <w:rFonts w:ascii="Arial" w:hAnsi="Arial" w:cs="Arial"/>
          <w:b/>
          <w:spacing w:val="6"/>
          <w:sz w:val="24"/>
          <w:szCs w:val="24"/>
          <w:lang w:eastAsia="zh-CN"/>
        </w:rPr>
        <w:t>CONJUNTO DE USO MIXTO ARBOREA</w:t>
      </w:r>
      <w:r w:rsidR="00BB1075" w:rsidRPr="00292EA6">
        <w:rPr>
          <w:rFonts w:ascii="Arial" w:hAnsi="Arial" w:cs="Arial"/>
          <w:b/>
          <w:spacing w:val="6"/>
          <w:sz w:val="24"/>
          <w:szCs w:val="24"/>
          <w:lang w:eastAsia="zh-CN"/>
        </w:rPr>
        <w:t>”</w:t>
      </w:r>
      <w:r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lang w:val="es-CO"/>
        </w:rPr>
        <w:t xml:space="preserve"> constituirá a favor de </w:t>
      </w:r>
      <w:r w:rsidR="00BB1075" w:rsidRPr="00292EA6">
        <w:rPr>
          <w:rFonts w:ascii="Arial" w:hAnsi="Arial" w:cs="Arial"/>
          <w:b/>
          <w:iCs/>
          <w:spacing w:val="6"/>
          <w:sz w:val="24"/>
          <w:szCs w:val="24"/>
          <w:lang w:val="es-CO"/>
        </w:rPr>
        <w:t>ENEL COLOMBIA S.A. E.S.P.</w:t>
      </w:r>
      <w:r w:rsidRPr="00292EA6">
        <w:rPr>
          <w:rFonts w:ascii="Arial" w:hAnsi="Arial" w:cs="Arial"/>
          <w:spacing w:val="6"/>
          <w:sz w:val="24"/>
          <w:szCs w:val="24"/>
          <w:lang w:val="es-CO"/>
        </w:rPr>
        <w:t xml:space="preserve">, servidumbre(s) a título gratuito y de manera perpetua sobre el lote de terreno, en cuyo interior se encuentra(n) una(s) subestación(es) eléctrica(s) que forma(n) parte del </w:t>
      </w:r>
      <w:r w:rsidRPr="00292EA6">
        <w:rPr>
          <w:rFonts w:ascii="Arial" w:hAnsi="Arial" w:cs="Arial"/>
          <w:b/>
          <w:spacing w:val="6"/>
          <w:sz w:val="24"/>
          <w:szCs w:val="24"/>
          <w:lang w:val="es-CO"/>
        </w:rPr>
        <w:t>“</w:t>
      </w:r>
      <w:r w:rsidR="00BB1075"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lang w:val="es-CO"/>
        </w:rPr>
        <w:t>,</w:t>
      </w:r>
      <w:r w:rsidRPr="00292EA6">
        <w:rPr>
          <w:rFonts w:ascii="Arial" w:hAnsi="Arial" w:cs="Arial"/>
          <w:spacing w:val="6"/>
          <w:sz w:val="24"/>
          <w:szCs w:val="24"/>
          <w:lang w:val="es-CO"/>
        </w:rPr>
        <w:t xml:space="preserve"> servidumbre(s) que se registrará(n) en el Folio de Mayor Extensión y en cada uno de los folios individuales de las unidades inmobiliarias del </w:t>
      </w:r>
      <w:r w:rsidRPr="00292EA6">
        <w:rPr>
          <w:rFonts w:ascii="Arial" w:hAnsi="Arial" w:cs="Arial"/>
          <w:b/>
          <w:spacing w:val="6"/>
          <w:sz w:val="24"/>
          <w:szCs w:val="24"/>
          <w:lang w:val="es-CO"/>
        </w:rPr>
        <w:t>PROYECTO</w:t>
      </w:r>
      <w:r w:rsidRPr="00292EA6">
        <w:rPr>
          <w:rFonts w:ascii="Arial" w:hAnsi="Arial" w:cs="Arial"/>
          <w:spacing w:val="6"/>
          <w:sz w:val="24"/>
          <w:szCs w:val="24"/>
          <w:lang w:val="es-CO"/>
        </w:rPr>
        <w:t xml:space="preserve"> en virtud de la cual </w:t>
      </w:r>
      <w:r w:rsidR="00CE3313" w:rsidRPr="00292EA6">
        <w:rPr>
          <w:rFonts w:ascii="Arial" w:hAnsi="Arial" w:cs="Arial"/>
          <w:b/>
          <w:iCs/>
          <w:spacing w:val="6"/>
          <w:sz w:val="24"/>
          <w:szCs w:val="24"/>
          <w:lang w:val="es-CO"/>
        </w:rPr>
        <w:t>ENEL COLOMBIA S.A. E.S.P.</w:t>
      </w:r>
      <w:r w:rsidR="00CE3313" w:rsidRPr="00292EA6">
        <w:rPr>
          <w:rFonts w:ascii="Arial" w:hAnsi="Arial" w:cs="Arial"/>
          <w:spacing w:val="6"/>
          <w:sz w:val="24"/>
          <w:szCs w:val="24"/>
          <w:lang w:val="es-CO"/>
        </w:rPr>
        <w:t xml:space="preserve">, </w:t>
      </w:r>
      <w:r w:rsidRPr="00292EA6">
        <w:rPr>
          <w:rFonts w:ascii="Arial" w:hAnsi="Arial" w:cs="Arial"/>
          <w:spacing w:val="6"/>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292EA6">
        <w:rPr>
          <w:rFonts w:ascii="Arial" w:hAnsi="Arial" w:cs="Arial"/>
          <w:b/>
          <w:iCs/>
          <w:spacing w:val="6"/>
          <w:sz w:val="24"/>
          <w:szCs w:val="24"/>
          <w:lang w:val="es-CO"/>
        </w:rPr>
        <w:t>ENEL COLOMBIA S.A. E.S.P.</w:t>
      </w:r>
      <w:r w:rsidR="00CE3313" w:rsidRPr="00292EA6">
        <w:rPr>
          <w:rFonts w:ascii="Arial" w:hAnsi="Arial" w:cs="Arial"/>
          <w:spacing w:val="6"/>
          <w:sz w:val="24"/>
          <w:szCs w:val="24"/>
          <w:lang w:val="es-CO"/>
        </w:rPr>
        <w:t xml:space="preserve"> </w:t>
      </w:r>
      <w:r w:rsidRPr="00292EA6">
        <w:rPr>
          <w:rFonts w:ascii="Arial" w:hAnsi="Arial" w:cs="Arial"/>
          <w:spacing w:val="6"/>
          <w:sz w:val="24"/>
          <w:szCs w:val="24"/>
          <w:lang w:val="es-CO"/>
        </w:rPr>
        <w:t xml:space="preserve"> En todo caso </w:t>
      </w:r>
      <w:r w:rsidRPr="00292EA6">
        <w:rPr>
          <w:rFonts w:ascii="Arial" w:hAnsi="Arial" w:cs="Arial"/>
          <w:b/>
          <w:spacing w:val="6"/>
          <w:sz w:val="24"/>
          <w:szCs w:val="24"/>
          <w:lang w:val="es-CO"/>
        </w:rPr>
        <w:t>CONSTRUCTORA CAPITAL BOGOTÁ S.A.S.</w:t>
      </w:r>
      <w:r w:rsidRPr="00292EA6">
        <w:rPr>
          <w:rFonts w:ascii="Arial" w:hAnsi="Arial" w:cs="Arial"/>
          <w:b/>
          <w:bCs/>
          <w:spacing w:val="6"/>
          <w:sz w:val="24"/>
          <w:szCs w:val="24"/>
          <w:lang w:val="es-CO"/>
        </w:rPr>
        <w:t xml:space="preserve"> </w:t>
      </w:r>
      <w:r w:rsidRPr="00292EA6">
        <w:rPr>
          <w:rFonts w:ascii="Arial" w:hAnsi="Arial" w:cs="Arial"/>
          <w:spacing w:val="6"/>
          <w:sz w:val="24"/>
          <w:szCs w:val="24"/>
          <w:lang w:val="es-CO"/>
        </w:rPr>
        <w:t>se obliga a salir al saneamiento conforme a la Ley, en los términos del artículo 1.893 del Código Civil.</w:t>
      </w:r>
      <w:r w:rsidRPr="00292EA6">
        <w:rPr>
          <w:rFonts w:ascii="Arial" w:hAnsi="Arial" w:cs="Arial"/>
          <w:spacing w:val="6"/>
          <w:sz w:val="24"/>
          <w:szCs w:val="24"/>
          <w:lang w:val="es-CO"/>
        </w:rPr>
        <w:tab/>
      </w:r>
    </w:p>
    <w:p w14:paraId="7ECAC944" w14:textId="53EC6F4E" w:rsidR="00556EE6" w:rsidRPr="00292EA6" w:rsidRDefault="00556EE6" w:rsidP="00292EA6">
      <w:pPr>
        <w:widowControl w:val="0"/>
        <w:tabs>
          <w:tab w:val="right" w:leader="hyphen" w:pos="8811"/>
        </w:tabs>
        <w:spacing w:line="440" w:lineRule="exact"/>
        <w:jc w:val="both"/>
        <w:rPr>
          <w:rFonts w:ascii="Arial" w:hAnsi="Arial" w:cs="Arial"/>
          <w:spacing w:val="6"/>
          <w:sz w:val="24"/>
          <w:szCs w:val="24"/>
          <w:lang w:val="es-CO" w:eastAsia="en-US"/>
        </w:rPr>
      </w:pPr>
      <w:r w:rsidRPr="00292EA6">
        <w:rPr>
          <w:rFonts w:ascii="Arial" w:hAnsi="Arial" w:cs="Arial"/>
          <w:b/>
          <w:spacing w:val="6"/>
          <w:sz w:val="24"/>
          <w:szCs w:val="24"/>
          <w:lang w:val="es-CO"/>
        </w:rPr>
        <w:t xml:space="preserve">PARÁGRAFO TERCERO: </w:t>
      </w:r>
      <w:r w:rsidRPr="00292EA6">
        <w:rPr>
          <w:rFonts w:ascii="Arial" w:hAnsi="Arial" w:cs="Arial"/>
          <w:b/>
          <w:spacing w:val="6"/>
          <w:sz w:val="24"/>
          <w:szCs w:val="24"/>
        </w:rPr>
        <w:t xml:space="preserve">EL (LA)(LOS) COMPRADOR(A)(ES) </w:t>
      </w:r>
      <w:r w:rsidRPr="00292EA6">
        <w:rPr>
          <w:rFonts w:ascii="Arial" w:hAnsi="Arial" w:cs="Arial"/>
          <w:spacing w:val="6"/>
          <w:sz w:val="24"/>
          <w:szCs w:val="24"/>
        </w:rPr>
        <w:t xml:space="preserve">declara(n) bajo la GRAVEDAD DEL JURAMENTO que, a la fecha de otorgamiento de la presente escritura, no se encuentra(n) en mora a partir de 3 cuotas alimentarias sucesivas o no establecidas en sentencias ejecutoriadas, </w:t>
      </w:r>
      <w:r w:rsidRPr="00292EA6">
        <w:rPr>
          <w:rFonts w:ascii="Arial" w:hAnsi="Arial" w:cs="Arial"/>
          <w:spacing w:val="6"/>
          <w:sz w:val="24"/>
          <w:szCs w:val="24"/>
        </w:rPr>
        <w:lastRenderedPageBreak/>
        <w:t xml:space="preserve">acuerdos de conciliación, o cualquier título ejecutivo que contenga obligaciones de carácter alimentario. (Ley 2097 </w:t>
      </w:r>
      <w:r w:rsidR="00153704" w:rsidRPr="00292EA6">
        <w:rPr>
          <w:rFonts w:ascii="Arial" w:hAnsi="Arial" w:cs="Arial"/>
          <w:color w:val="FF0000"/>
          <w:spacing w:val="6"/>
          <w:sz w:val="24"/>
          <w:szCs w:val="24"/>
        </w:rPr>
        <w:t>del</w:t>
      </w:r>
      <w:r w:rsidR="00153704" w:rsidRPr="00292EA6">
        <w:rPr>
          <w:rFonts w:ascii="Arial" w:hAnsi="Arial" w:cs="Arial"/>
          <w:spacing w:val="6"/>
          <w:sz w:val="24"/>
          <w:szCs w:val="24"/>
        </w:rPr>
        <w:t xml:space="preserve"> </w:t>
      </w:r>
      <w:r w:rsidRPr="00292EA6">
        <w:rPr>
          <w:rFonts w:ascii="Arial" w:hAnsi="Arial" w:cs="Arial"/>
          <w:spacing w:val="6"/>
          <w:sz w:val="24"/>
          <w:szCs w:val="24"/>
        </w:rPr>
        <w:t>2021, art. 2º.)." Como consecuencia, de lo anterior este despacho deja constancia que de acuerdo al PARÁGRAFO 2º del ART 6 se da cumplimiento a la misma ley</w:t>
      </w:r>
      <w:r w:rsidRPr="00292EA6">
        <w:rPr>
          <w:rFonts w:ascii="Arial" w:hAnsi="Arial" w:cs="Arial"/>
          <w:spacing w:val="6"/>
          <w:sz w:val="24"/>
          <w:szCs w:val="24"/>
        </w:rPr>
        <w:tab/>
      </w:r>
    </w:p>
    <w:p w14:paraId="64FFBBD7" w14:textId="77777777"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QUINTA</w:t>
      </w:r>
      <w:r w:rsidRPr="00292EA6">
        <w:rPr>
          <w:rFonts w:ascii="Arial" w:hAnsi="Arial" w:cs="Arial"/>
          <w:b/>
          <w:spacing w:val="6"/>
          <w:sz w:val="24"/>
          <w:szCs w:val="24"/>
        </w:rPr>
        <w:t>. REPARACIONES.</w:t>
      </w:r>
      <w:r w:rsidRPr="00292EA6">
        <w:rPr>
          <w:rFonts w:ascii="Arial" w:hAnsi="Arial" w:cs="Arial"/>
          <w:spacing w:val="6"/>
          <w:sz w:val="24"/>
          <w:szCs w:val="24"/>
        </w:rPr>
        <w:t xml:space="preserve"> A partir de la fecha de entrega de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objeto de este Contrato será(n) de cargo de </w:t>
      </w:r>
      <w:r w:rsidRPr="00292EA6">
        <w:rPr>
          <w:rFonts w:ascii="Arial" w:hAnsi="Arial" w:cs="Arial"/>
          <w:b/>
          <w:bCs/>
          <w:spacing w:val="6"/>
          <w:sz w:val="24"/>
          <w:szCs w:val="24"/>
        </w:rPr>
        <w:t>EL</w:t>
      </w:r>
      <w:r w:rsidR="000B016F" w:rsidRPr="00292EA6">
        <w:rPr>
          <w:rFonts w:ascii="Arial" w:hAnsi="Arial" w:cs="Arial"/>
          <w:b/>
          <w:bCs/>
          <w:spacing w:val="6"/>
          <w:sz w:val="24"/>
          <w:szCs w:val="24"/>
        </w:rPr>
        <w:t xml:space="preserve"> (LA, LOS, LAS)</w:t>
      </w:r>
      <w:r w:rsidRPr="00292EA6">
        <w:rPr>
          <w:rFonts w:ascii="Arial" w:hAnsi="Arial" w:cs="Arial"/>
          <w:b/>
          <w:bCs/>
          <w:spacing w:val="6"/>
          <w:sz w:val="24"/>
          <w:szCs w:val="24"/>
        </w:rPr>
        <w:t xml:space="preserve"> COMPRADOR</w:t>
      </w:r>
      <w:r w:rsidR="000B016F" w:rsidRPr="00292EA6">
        <w:rPr>
          <w:rFonts w:ascii="Arial" w:hAnsi="Arial" w:cs="Arial"/>
          <w:b/>
          <w:bCs/>
          <w:spacing w:val="6"/>
          <w:sz w:val="24"/>
          <w:szCs w:val="24"/>
        </w:rPr>
        <w:t xml:space="preserve"> </w:t>
      </w:r>
      <w:r w:rsidRPr="00292EA6">
        <w:rPr>
          <w:rFonts w:ascii="Arial" w:hAnsi="Arial" w:cs="Arial"/>
          <w:b/>
          <w:bCs/>
          <w:spacing w:val="6"/>
          <w:sz w:val="24"/>
          <w:szCs w:val="24"/>
        </w:rPr>
        <w:t>(</w:t>
      </w:r>
      <w:r w:rsidR="000B016F" w:rsidRPr="00292EA6">
        <w:rPr>
          <w:rFonts w:ascii="Arial" w:hAnsi="Arial" w:cs="Arial"/>
          <w:b/>
          <w:bCs/>
          <w:spacing w:val="6"/>
          <w:sz w:val="24"/>
          <w:szCs w:val="24"/>
        </w:rPr>
        <w:t>A, ES, AS</w:t>
      </w:r>
      <w:r w:rsidRPr="00292EA6">
        <w:rPr>
          <w:rFonts w:ascii="Arial" w:hAnsi="Arial" w:cs="Arial"/>
          <w:b/>
          <w:bCs/>
          <w:spacing w:val="6"/>
          <w:sz w:val="24"/>
          <w:szCs w:val="24"/>
        </w:rPr>
        <w:t>)</w:t>
      </w:r>
      <w:r w:rsidRPr="00292EA6">
        <w:rPr>
          <w:rFonts w:ascii="Arial" w:hAnsi="Arial" w:cs="Arial"/>
          <w:spacing w:val="6"/>
          <w:sz w:val="24"/>
          <w:szCs w:val="24"/>
        </w:rPr>
        <w:t xml:space="preserve"> todas las reparaciones por daños o deterioros que no obedezcan a vicios del suelo o de la construcción, por los cuales responderá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de conformidad con la </w:t>
      </w:r>
      <w:r w:rsidR="000B016F" w:rsidRPr="00292EA6">
        <w:rPr>
          <w:rFonts w:ascii="Arial" w:hAnsi="Arial" w:cs="Arial"/>
          <w:spacing w:val="6"/>
          <w:sz w:val="24"/>
          <w:szCs w:val="24"/>
        </w:rPr>
        <w:t xml:space="preserve">Ley. </w:t>
      </w:r>
      <w:r w:rsidR="0051337C" w:rsidRPr="00292EA6">
        <w:rPr>
          <w:rFonts w:ascii="Arial" w:hAnsi="Arial" w:cs="Arial"/>
          <w:spacing w:val="6"/>
          <w:sz w:val="24"/>
          <w:szCs w:val="24"/>
        </w:rPr>
        <w:tab/>
      </w:r>
    </w:p>
    <w:p w14:paraId="65F60EE9" w14:textId="77777777" w:rsidR="00F57AA6" w:rsidRPr="00292EA6" w:rsidRDefault="00F57AA6"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b/>
          <w:noProof/>
          <w:spacing w:val="6"/>
          <w:sz w:val="24"/>
          <w:szCs w:val="24"/>
          <w:lang w:val="es-CO"/>
        </w:rPr>
        <w:t>SEXTA. PRECIO Y FORMA DE PAGO.</w:t>
      </w:r>
      <w:r w:rsidRPr="00292EA6">
        <w:rPr>
          <w:rFonts w:ascii="Arial" w:hAnsi="Arial" w:cs="Arial"/>
          <w:noProof/>
          <w:spacing w:val="6"/>
          <w:sz w:val="24"/>
          <w:szCs w:val="24"/>
          <w:lang w:val="es-CO"/>
        </w:rPr>
        <w:t xml:space="preserve"> El precio de los inmuebles objeto de esta venta es la suma de </w:t>
      </w:r>
      <w:bookmarkStart w:id="40" w:name="_Hlk165355"/>
      <w:r w:rsidRPr="00292EA6">
        <w:rPr>
          <w:rFonts w:ascii="Arial" w:hAnsi="Arial" w:cs="Arial"/>
          <w:b/>
          <w:noProof/>
          <w:color w:val="0000FF"/>
          <w:spacing w:val="6"/>
          <w:sz w:val="24"/>
          <w:szCs w:val="24"/>
        </w:rPr>
        <w:t>VALORVENTALETRAS MONEDA CORRIENTE ($VALORVENTANo)</w:t>
      </w:r>
      <w:bookmarkEnd w:id="40"/>
      <w:r w:rsidRPr="00292EA6">
        <w:rPr>
          <w:rFonts w:ascii="Arial" w:hAnsi="Arial" w:cs="Arial"/>
          <w:b/>
          <w:noProof/>
          <w:color w:val="0000FF"/>
          <w:spacing w:val="6"/>
          <w:sz w:val="24"/>
          <w:szCs w:val="24"/>
          <w:lang w:val="es-CO"/>
        </w:rPr>
        <w:t>,</w:t>
      </w:r>
      <w:r w:rsidRPr="00292EA6">
        <w:rPr>
          <w:rFonts w:ascii="Arial" w:hAnsi="Arial" w:cs="Arial"/>
          <w:b/>
          <w:noProof/>
          <w:spacing w:val="6"/>
          <w:sz w:val="24"/>
          <w:szCs w:val="24"/>
          <w:lang w:val="es-CO"/>
        </w:rPr>
        <w:t xml:space="preserve"> </w:t>
      </w:r>
      <w:r w:rsidRPr="00292EA6">
        <w:rPr>
          <w:rFonts w:ascii="Arial" w:hAnsi="Arial" w:cs="Arial"/>
          <w:noProof/>
          <w:spacing w:val="6"/>
          <w:sz w:val="24"/>
          <w:szCs w:val="24"/>
        </w:rPr>
        <w:t xml:space="preserve">que </w:t>
      </w:r>
      <w:r w:rsidRPr="00292EA6">
        <w:rPr>
          <w:rFonts w:ascii="Arial" w:hAnsi="Arial" w:cs="Arial"/>
          <w:b/>
          <w:noProof/>
          <w:spacing w:val="6"/>
          <w:sz w:val="24"/>
          <w:szCs w:val="24"/>
        </w:rPr>
        <w:t>EL(LA)(LOS) COMPRADOR(A)(ES)</w:t>
      </w:r>
      <w:r w:rsidRPr="00292EA6">
        <w:rPr>
          <w:rFonts w:ascii="Arial" w:hAnsi="Arial" w:cs="Arial"/>
          <w:noProof/>
          <w:spacing w:val="6"/>
          <w:sz w:val="24"/>
          <w:szCs w:val="24"/>
        </w:rPr>
        <w:t xml:space="preserve"> pagará(n) a </w:t>
      </w:r>
      <w:r w:rsidRPr="00292EA6">
        <w:rPr>
          <w:rFonts w:ascii="Arial" w:hAnsi="Arial" w:cs="Arial"/>
          <w:spacing w:val="6"/>
          <w:sz w:val="24"/>
          <w:szCs w:val="24"/>
          <w:lang w:val="es-CO"/>
        </w:rPr>
        <w:t xml:space="preserve">El </w:t>
      </w:r>
      <w:r w:rsidRPr="00292EA6">
        <w:rPr>
          <w:rFonts w:ascii="Arial" w:hAnsi="Arial" w:cs="Arial"/>
          <w:b/>
          <w:spacing w:val="6"/>
          <w:sz w:val="24"/>
          <w:szCs w:val="24"/>
          <w:lang w:val="es-CO"/>
        </w:rPr>
        <w:t>FIDEICOMITENTE</w:t>
      </w:r>
      <w:r w:rsidRPr="00292EA6">
        <w:rPr>
          <w:rFonts w:ascii="Arial" w:hAnsi="Arial" w:cs="Arial"/>
          <w:noProof/>
          <w:spacing w:val="6"/>
          <w:sz w:val="24"/>
          <w:szCs w:val="24"/>
        </w:rPr>
        <w:t>, así:</w:t>
      </w:r>
      <w:r w:rsidRPr="00292EA6">
        <w:rPr>
          <w:rFonts w:ascii="Arial" w:hAnsi="Arial" w:cs="Arial"/>
          <w:noProof/>
          <w:spacing w:val="6"/>
          <w:sz w:val="24"/>
          <w:szCs w:val="24"/>
        </w:rPr>
        <w:tab/>
      </w:r>
    </w:p>
    <w:p w14:paraId="2BA6DBC2" w14:textId="5AAB794C" w:rsidR="00F57AA6" w:rsidRPr="00292EA6" w:rsidRDefault="00F57AA6"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b/>
          <w:noProof/>
          <w:spacing w:val="6"/>
          <w:sz w:val="24"/>
          <w:szCs w:val="24"/>
        </w:rPr>
        <w:t>1)</w:t>
      </w:r>
      <w:r w:rsidRPr="00292EA6">
        <w:rPr>
          <w:rFonts w:ascii="Arial" w:hAnsi="Arial" w:cs="Arial"/>
          <w:spacing w:val="6"/>
          <w:sz w:val="24"/>
          <w:szCs w:val="24"/>
        </w:rPr>
        <w:t xml:space="preserve"> La suma de </w:t>
      </w:r>
      <w:r w:rsidRPr="00292EA6">
        <w:rPr>
          <w:rFonts w:ascii="Arial" w:hAnsi="Arial" w:cs="Arial"/>
          <w:b/>
          <w:color w:val="0000FF"/>
          <w:spacing w:val="6"/>
          <w:sz w:val="24"/>
          <w:szCs w:val="24"/>
        </w:rPr>
        <w:t>VALORRECURSOSLETRAS MONEDA CORRIENTE ($</w:t>
      </w:r>
      <w:proofErr w:type="spellStart"/>
      <w:r w:rsidRPr="00292EA6">
        <w:rPr>
          <w:rFonts w:ascii="Arial" w:hAnsi="Arial" w:cs="Arial"/>
          <w:b/>
          <w:color w:val="0000FF"/>
          <w:spacing w:val="6"/>
          <w:sz w:val="24"/>
          <w:szCs w:val="24"/>
        </w:rPr>
        <w:t>VALORRECURSOSNo</w:t>
      </w:r>
      <w:proofErr w:type="spellEnd"/>
      <w:r w:rsidRPr="00292EA6">
        <w:rPr>
          <w:rFonts w:ascii="Arial" w:hAnsi="Arial" w:cs="Arial"/>
          <w:b/>
          <w:color w:val="0000FF"/>
          <w:spacing w:val="6"/>
          <w:sz w:val="24"/>
          <w:szCs w:val="24"/>
        </w:rPr>
        <w:t xml:space="preserve">), </w:t>
      </w:r>
      <w:r w:rsidRPr="00292EA6">
        <w:rPr>
          <w:rFonts w:ascii="Arial" w:hAnsi="Arial" w:cs="Arial"/>
          <w:spacing w:val="6"/>
          <w:sz w:val="24"/>
          <w:szCs w:val="24"/>
        </w:rPr>
        <w:t xml:space="preserve">que </w:t>
      </w:r>
      <w:r w:rsidRPr="00292EA6">
        <w:rPr>
          <w:rFonts w:ascii="Arial" w:hAnsi="Arial" w:cs="Arial"/>
          <w:spacing w:val="6"/>
          <w:sz w:val="24"/>
          <w:szCs w:val="24"/>
          <w:lang w:val="es-CO"/>
        </w:rPr>
        <w:t xml:space="preserve">el </w:t>
      </w:r>
      <w:del w:id="41" w:author="Castellanos Arias, Maria Alejandra" w:date="2024-09-02T21:28:00Z">
        <w:r w:rsidRPr="00292EA6" w:rsidDel="00135BF5">
          <w:rPr>
            <w:rFonts w:ascii="Arial" w:hAnsi="Arial" w:cs="Arial"/>
            <w:b/>
            <w:spacing w:val="6"/>
            <w:sz w:val="24"/>
            <w:szCs w:val="24"/>
            <w:lang w:val="es-CO"/>
          </w:rPr>
          <w:delText>FIDEICOMITENTE</w:delText>
        </w:r>
        <w:r w:rsidRPr="00292EA6" w:rsidDel="00135BF5">
          <w:rPr>
            <w:rFonts w:ascii="Arial" w:hAnsi="Arial" w:cs="Arial"/>
            <w:spacing w:val="6"/>
            <w:sz w:val="24"/>
            <w:szCs w:val="24"/>
          </w:rPr>
          <w:delText xml:space="preserve"> </w:delText>
        </w:r>
      </w:del>
      <w:ins w:id="42" w:author="Castellanos Arias, Maria Alejandra" w:date="2024-09-02T21:28:00Z">
        <w:r w:rsidR="00135BF5">
          <w:rPr>
            <w:rFonts w:ascii="Arial" w:hAnsi="Arial" w:cs="Arial"/>
            <w:b/>
            <w:spacing w:val="6"/>
            <w:sz w:val="24"/>
            <w:szCs w:val="24"/>
            <w:lang w:val="es-CO"/>
          </w:rPr>
          <w:t>FIDEICOMISO</w:t>
        </w:r>
        <w:r w:rsidR="00135BF5" w:rsidRPr="00292EA6">
          <w:rPr>
            <w:rFonts w:ascii="Arial" w:hAnsi="Arial" w:cs="Arial"/>
            <w:spacing w:val="6"/>
            <w:sz w:val="24"/>
            <w:szCs w:val="24"/>
          </w:rPr>
          <w:t xml:space="preserve"> </w:t>
        </w:r>
      </w:ins>
      <w:r w:rsidRPr="00292EA6">
        <w:rPr>
          <w:rFonts w:ascii="Arial" w:hAnsi="Arial" w:cs="Arial"/>
          <w:spacing w:val="6"/>
          <w:sz w:val="24"/>
          <w:szCs w:val="24"/>
        </w:rPr>
        <w:t xml:space="preserve">declara </w:t>
      </w:r>
      <w:r w:rsidRPr="00292EA6">
        <w:rPr>
          <w:rFonts w:ascii="Arial" w:hAnsi="Arial" w:cs="Arial"/>
          <w:noProof/>
          <w:spacing w:val="6"/>
          <w:sz w:val="24"/>
          <w:szCs w:val="24"/>
        </w:rPr>
        <w:t xml:space="preserve">recibida en la fecha a satisfacción. </w:t>
      </w:r>
      <w:r w:rsidRPr="00292EA6">
        <w:rPr>
          <w:rFonts w:ascii="Arial" w:hAnsi="Arial" w:cs="Arial"/>
          <w:noProof/>
          <w:spacing w:val="6"/>
          <w:sz w:val="24"/>
          <w:szCs w:val="24"/>
        </w:rPr>
        <w:noBreakHyphen/>
      </w:r>
      <w:r w:rsidRPr="00292EA6">
        <w:rPr>
          <w:rFonts w:ascii="Arial" w:hAnsi="Arial" w:cs="Arial"/>
          <w:noProof/>
          <w:spacing w:val="6"/>
          <w:sz w:val="24"/>
          <w:szCs w:val="24"/>
        </w:rPr>
        <w:tab/>
      </w:r>
    </w:p>
    <w:p w14:paraId="209520FF" w14:textId="453EB469" w:rsidR="00DF0EFA" w:rsidRPr="00292EA6" w:rsidRDefault="00F57AA6" w:rsidP="00292EA6">
      <w:pPr>
        <w:widowControl w:val="0"/>
        <w:tabs>
          <w:tab w:val="right" w:leader="hyphen" w:pos="8811"/>
        </w:tabs>
        <w:spacing w:line="440" w:lineRule="exact"/>
        <w:jc w:val="both"/>
        <w:rPr>
          <w:rFonts w:ascii="Arial" w:hAnsi="Arial" w:cs="Arial"/>
          <w:b/>
          <w:noProof/>
          <w:spacing w:val="6"/>
          <w:sz w:val="24"/>
          <w:szCs w:val="24"/>
          <w:lang w:val="es-CO"/>
        </w:rPr>
      </w:pPr>
      <w:r w:rsidRPr="00292EA6">
        <w:rPr>
          <w:rFonts w:ascii="Arial" w:hAnsi="Arial" w:cs="Arial"/>
          <w:b/>
          <w:noProof/>
          <w:spacing w:val="6"/>
          <w:sz w:val="24"/>
          <w:szCs w:val="24"/>
        </w:rPr>
        <w:t xml:space="preserve">2) </w:t>
      </w:r>
      <w:r w:rsidRPr="00292EA6">
        <w:rPr>
          <w:rFonts w:ascii="Arial" w:hAnsi="Arial" w:cs="Arial"/>
          <w:noProof/>
          <w:spacing w:val="6"/>
          <w:sz w:val="24"/>
          <w:szCs w:val="24"/>
        </w:rPr>
        <w:t xml:space="preserve">La suma de </w:t>
      </w:r>
      <w:r w:rsidRPr="00292EA6">
        <w:rPr>
          <w:rFonts w:ascii="Arial" w:hAnsi="Arial" w:cs="Arial"/>
          <w:b/>
          <w:noProof/>
          <w:color w:val="0000FF"/>
          <w:spacing w:val="6"/>
          <w:sz w:val="24"/>
          <w:szCs w:val="24"/>
        </w:rPr>
        <w:t xml:space="preserve">VALORCESANTIASLETRAS MONEDA CORRIENTE ($VALORCESANTIASNo) </w:t>
      </w:r>
      <w:r w:rsidRPr="00292EA6">
        <w:rPr>
          <w:rFonts w:ascii="Arial" w:hAnsi="Arial" w:cs="Arial"/>
          <w:noProof/>
          <w:spacing w:val="6"/>
          <w:sz w:val="24"/>
          <w:szCs w:val="24"/>
        </w:rPr>
        <w:t xml:space="preserve">con el producto de las cesantías del </w:t>
      </w:r>
      <w:r w:rsidRPr="00292EA6">
        <w:rPr>
          <w:rFonts w:ascii="Arial" w:hAnsi="Arial" w:cs="Arial"/>
          <w:b/>
          <w:noProof/>
          <w:color w:val="0000FF"/>
          <w:spacing w:val="6"/>
          <w:sz w:val="24"/>
          <w:szCs w:val="24"/>
        </w:rPr>
        <w:t xml:space="preserve">FondoXXX, </w:t>
      </w:r>
      <w:r w:rsidRPr="00292EA6">
        <w:rPr>
          <w:rFonts w:ascii="Arial" w:hAnsi="Arial" w:cs="Arial"/>
          <w:noProof/>
          <w:spacing w:val="6"/>
          <w:sz w:val="24"/>
          <w:szCs w:val="24"/>
        </w:rPr>
        <w:t xml:space="preserve">que </w:t>
      </w:r>
      <w:r w:rsidRPr="00292EA6">
        <w:rPr>
          <w:rFonts w:ascii="Arial" w:hAnsi="Arial" w:cs="Arial"/>
          <w:spacing w:val="6"/>
          <w:sz w:val="24"/>
          <w:szCs w:val="24"/>
          <w:lang w:val="es-CO"/>
        </w:rPr>
        <w:t xml:space="preserve">el </w:t>
      </w:r>
      <w:del w:id="43" w:author="Castellanos Arias, Maria Alejandra" w:date="2024-09-02T21:28:00Z">
        <w:r w:rsidRPr="00292EA6" w:rsidDel="00135BF5">
          <w:rPr>
            <w:rFonts w:ascii="Arial" w:hAnsi="Arial" w:cs="Arial"/>
            <w:b/>
            <w:spacing w:val="6"/>
            <w:sz w:val="24"/>
            <w:szCs w:val="24"/>
            <w:lang w:val="es-CO"/>
          </w:rPr>
          <w:delText>FIDEICOMITENTE</w:delText>
        </w:r>
      </w:del>
      <w:ins w:id="44" w:author="Castellanos Arias, Maria Alejandra" w:date="2024-09-02T21:28:00Z">
        <w:r w:rsidR="00135BF5">
          <w:rPr>
            <w:rFonts w:ascii="Arial" w:hAnsi="Arial" w:cs="Arial"/>
            <w:b/>
            <w:spacing w:val="6"/>
            <w:sz w:val="24"/>
            <w:szCs w:val="24"/>
            <w:lang w:val="es-CO"/>
          </w:rPr>
          <w:t>FIDEICOMISO</w:t>
        </w:r>
      </w:ins>
      <w:r w:rsidRPr="00292EA6">
        <w:rPr>
          <w:rFonts w:ascii="Arial" w:hAnsi="Arial" w:cs="Arial"/>
          <w:b/>
          <w:noProof/>
          <w:spacing w:val="6"/>
          <w:sz w:val="24"/>
          <w:szCs w:val="24"/>
        </w:rPr>
        <w:t xml:space="preserve">, </w:t>
      </w:r>
      <w:r w:rsidRPr="00292EA6">
        <w:rPr>
          <w:rFonts w:ascii="Arial" w:hAnsi="Arial" w:cs="Arial"/>
          <w:noProof/>
          <w:spacing w:val="6"/>
          <w:sz w:val="24"/>
          <w:szCs w:val="24"/>
        </w:rPr>
        <w:t>declara recibidas a entera satisfacción a la fecha de la presente escritura</w:t>
      </w:r>
      <w:r w:rsidR="00E57B59" w:rsidRPr="00292EA6">
        <w:rPr>
          <w:rFonts w:ascii="Arial" w:hAnsi="Arial" w:cs="Arial"/>
          <w:noProof/>
          <w:spacing w:val="6"/>
          <w:sz w:val="24"/>
          <w:szCs w:val="24"/>
        </w:rPr>
        <w:tab/>
      </w:r>
    </w:p>
    <w:p w14:paraId="141F8924" w14:textId="77777777" w:rsidR="00153C99" w:rsidRPr="00292EA6" w:rsidRDefault="00153C99"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b/>
          <w:noProof/>
          <w:spacing w:val="6"/>
          <w:sz w:val="24"/>
          <w:szCs w:val="24"/>
        </w:rPr>
        <w:t>PARÁGRAFO PRIMERO</w:t>
      </w:r>
      <w:r w:rsidRPr="00292EA6">
        <w:rPr>
          <w:rFonts w:ascii="Arial" w:hAnsi="Arial" w:cs="Arial"/>
          <w:b/>
          <w:bCs/>
          <w:noProof/>
          <w:spacing w:val="6"/>
          <w:sz w:val="24"/>
          <w:szCs w:val="24"/>
        </w:rPr>
        <w:t>: EL FIDEICOMISO</w:t>
      </w:r>
      <w:r w:rsidRPr="00292EA6">
        <w:rPr>
          <w:rFonts w:ascii="Arial" w:hAnsi="Arial" w:cs="Arial"/>
          <w:noProof/>
          <w:spacing w:val="6"/>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292EA6">
        <w:rPr>
          <w:rFonts w:ascii="Arial" w:hAnsi="Arial" w:cs="Arial"/>
          <w:noProof/>
          <w:spacing w:val="6"/>
          <w:sz w:val="24"/>
          <w:szCs w:val="24"/>
        </w:rPr>
        <w:t xml:space="preserve"> </w:t>
      </w:r>
      <w:r w:rsidRPr="00292EA6">
        <w:rPr>
          <w:rFonts w:ascii="Arial" w:hAnsi="Arial" w:cs="Arial"/>
          <w:noProof/>
          <w:spacing w:val="6"/>
          <w:sz w:val="24"/>
          <w:szCs w:val="24"/>
        </w:rPr>
        <w:t>Igualmente declaramos que no existen sumas que se hayan convenido o facturado por fuera de la presente escritura</w:t>
      </w:r>
      <w:r w:rsidRPr="00292EA6">
        <w:rPr>
          <w:rFonts w:ascii="Arial" w:hAnsi="Arial" w:cs="Arial"/>
          <w:noProof/>
          <w:color w:val="C00000"/>
          <w:spacing w:val="6"/>
          <w:sz w:val="24"/>
          <w:szCs w:val="24"/>
        </w:rPr>
        <w:t xml:space="preserve"> </w:t>
      </w:r>
      <w:r w:rsidRPr="00292EA6">
        <w:rPr>
          <w:rFonts w:ascii="Arial" w:hAnsi="Arial" w:cs="Arial"/>
          <w:noProof/>
          <w:spacing w:val="6"/>
          <w:sz w:val="24"/>
          <w:szCs w:val="24"/>
        </w:rPr>
        <w:t>(</w:t>
      </w:r>
      <w:r w:rsidR="00025A56" w:rsidRPr="00292EA6">
        <w:rPr>
          <w:rFonts w:ascii="Arial" w:hAnsi="Arial" w:cs="Arial"/>
          <w:noProof/>
          <w:spacing w:val="6"/>
          <w:sz w:val="24"/>
          <w:szCs w:val="24"/>
        </w:rPr>
        <w:t>Artículo Noventa (90) del Estatuto Tributario, modificado por el artículo 61 de la Ley 2010 de 2.019 (antes artículo 53 de la Ley 1943 de 2018)).</w:t>
      </w:r>
      <w:r w:rsidRPr="00292EA6">
        <w:rPr>
          <w:rFonts w:ascii="Arial" w:hAnsi="Arial" w:cs="Arial"/>
          <w:noProof/>
          <w:spacing w:val="6"/>
          <w:sz w:val="24"/>
          <w:szCs w:val="24"/>
        </w:rPr>
        <w:tab/>
      </w:r>
    </w:p>
    <w:p w14:paraId="18DCEDE4" w14:textId="77777777" w:rsidR="00153C99" w:rsidRPr="00292EA6" w:rsidRDefault="00153C99"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b/>
          <w:noProof/>
          <w:spacing w:val="6"/>
          <w:sz w:val="24"/>
          <w:szCs w:val="24"/>
        </w:rPr>
        <w:lastRenderedPageBreak/>
        <w:t>PARÁGRAFO SEGUNDO</w:t>
      </w:r>
      <w:r w:rsidRPr="00292EA6">
        <w:rPr>
          <w:rFonts w:ascii="Arial" w:hAnsi="Arial" w:cs="Arial"/>
          <w:noProof/>
          <w:spacing w:val="6"/>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292EA6">
        <w:rPr>
          <w:rFonts w:ascii="Arial" w:hAnsi="Arial" w:cs="Arial"/>
          <w:noProof/>
          <w:spacing w:val="6"/>
          <w:sz w:val="24"/>
          <w:szCs w:val="24"/>
        </w:rPr>
        <w:tab/>
      </w:r>
    </w:p>
    <w:p w14:paraId="6E9F0610" w14:textId="77777777" w:rsidR="00153C99" w:rsidRPr="00292EA6" w:rsidRDefault="00153C99"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b/>
          <w:noProof/>
          <w:spacing w:val="6"/>
          <w:sz w:val="24"/>
          <w:szCs w:val="24"/>
        </w:rPr>
        <w:t xml:space="preserve">PARÁGRAFO TERCERO: </w:t>
      </w:r>
      <w:r w:rsidRPr="00292EA6">
        <w:rPr>
          <w:rFonts w:ascii="Arial" w:hAnsi="Arial" w:cs="Arial"/>
          <w:noProof/>
          <w:spacing w:val="6"/>
          <w:sz w:val="24"/>
          <w:szCs w:val="24"/>
        </w:rPr>
        <w:t xml:space="preserve">Esta declaración los comparecientes la realizan de manera libre y espontánea sin responsabilidad alguna de la Notaria. </w:t>
      </w:r>
      <w:r w:rsidRPr="00292EA6">
        <w:rPr>
          <w:rFonts w:ascii="Arial" w:hAnsi="Arial" w:cs="Arial"/>
          <w:noProof/>
          <w:spacing w:val="6"/>
          <w:sz w:val="24"/>
          <w:szCs w:val="24"/>
        </w:rPr>
        <w:tab/>
      </w:r>
    </w:p>
    <w:p w14:paraId="7C83575E" w14:textId="4351E519" w:rsidR="00113A53" w:rsidRPr="00292EA6" w:rsidRDefault="00113A53" w:rsidP="00292EA6">
      <w:pPr>
        <w:widowControl w:val="0"/>
        <w:tabs>
          <w:tab w:val="right" w:leader="hyphen" w:pos="8811"/>
        </w:tabs>
        <w:spacing w:line="440" w:lineRule="exact"/>
        <w:jc w:val="both"/>
        <w:rPr>
          <w:rFonts w:ascii="Arial" w:hAnsi="Arial" w:cs="Arial"/>
          <w:color w:val="FF0000"/>
          <w:spacing w:val="6"/>
          <w:sz w:val="24"/>
          <w:szCs w:val="24"/>
        </w:rPr>
      </w:pPr>
      <w:bookmarkStart w:id="45" w:name="_Hlk494727910"/>
      <w:r w:rsidRPr="00292EA6">
        <w:rPr>
          <w:rFonts w:ascii="Arial" w:hAnsi="Arial" w:cs="Arial"/>
          <w:b/>
          <w:color w:val="FF0000"/>
          <w:spacing w:val="6"/>
          <w:sz w:val="24"/>
          <w:szCs w:val="24"/>
          <w:lang w:val="es-CO"/>
        </w:rPr>
        <w:t xml:space="preserve">SÉPTIMA. </w:t>
      </w:r>
      <w:r w:rsidRPr="00292EA6">
        <w:rPr>
          <w:rFonts w:ascii="Arial" w:hAnsi="Arial" w:cs="Arial"/>
          <w:b/>
          <w:color w:val="FF0000"/>
          <w:spacing w:val="6"/>
          <w:sz w:val="24"/>
          <w:szCs w:val="24"/>
        </w:rPr>
        <w:t xml:space="preserve">IMPUESTOS Y SERVICIOS. </w:t>
      </w:r>
      <w:r w:rsidRPr="00292EA6">
        <w:rPr>
          <w:rFonts w:ascii="Arial" w:hAnsi="Arial" w:cs="Arial"/>
          <w:color w:val="FF0000"/>
          <w:spacing w:val="6"/>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a partir de la fecha de la presente escritura pública, así como cualquier gasto derivado de la propiedad o tenencia del (los) inmueble(s).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en calidad de</w:t>
      </w:r>
      <w:r w:rsidRPr="00292EA6">
        <w:rPr>
          <w:rFonts w:ascii="Arial" w:hAnsi="Arial" w:cs="Arial"/>
          <w:b/>
          <w:color w:val="FF0000"/>
          <w:spacing w:val="6"/>
          <w:sz w:val="24"/>
          <w:szCs w:val="24"/>
        </w:rPr>
        <w:t xml:space="preserve"> FIDEICOMITENTE CONSTRUCTOR RESPONSABLE DEL PROYECTO, </w:t>
      </w:r>
      <w:r w:rsidRPr="00292EA6">
        <w:rPr>
          <w:rFonts w:ascii="Arial" w:hAnsi="Arial" w:cs="Arial"/>
          <w:color w:val="FF0000"/>
          <w:spacing w:val="6"/>
          <w:sz w:val="24"/>
          <w:szCs w:val="24"/>
        </w:rPr>
        <w:t xml:space="preserve">se obliga a entregar a paz y salvo el (los) inmueble(s) materia de la presente Compraventa por concepto de impuesto predial. La contribución por valorización (en caso de haber lugar a ella) se encuentra a cargo de </w:t>
      </w:r>
      <w:r w:rsidRPr="00292EA6">
        <w:rPr>
          <w:rFonts w:ascii="Arial" w:hAnsi="Arial" w:cs="Arial"/>
          <w:b/>
          <w:bCs/>
          <w:color w:val="FF0000"/>
          <w:spacing w:val="6"/>
          <w:sz w:val="24"/>
          <w:szCs w:val="24"/>
        </w:rPr>
        <w:t xml:space="preserve">EL (LA, LOS, LAS) COMPRADOR (A, ES, AS) </w:t>
      </w:r>
      <w:r w:rsidRPr="00292EA6">
        <w:rPr>
          <w:rFonts w:ascii="Arial" w:hAnsi="Arial" w:cs="Arial"/>
          <w:bCs/>
          <w:color w:val="FF0000"/>
          <w:spacing w:val="6"/>
          <w:sz w:val="24"/>
          <w:szCs w:val="24"/>
        </w:rPr>
        <w:t xml:space="preserve">a partir de la firma de la presente escritura pública de compraventa.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se obliga(n) a reintegrar a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292EA6">
        <w:rPr>
          <w:rFonts w:ascii="Arial" w:hAnsi="Arial" w:cs="Arial"/>
          <w:b/>
          <w:color w:val="FF0000"/>
          <w:spacing w:val="6"/>
          <w:sz w:val="24"/>
          <w:szCs w:val="24"/>
        </w:rPr>
        <w:t>EL (LA, LOS, LAS) COMPRADOR (A, ES, AS)</w:t>
      </w:r>
      <w:r w:rsidRPr="00292EA6">
        <w:rPr>
          <w:rFonts w:ascii="Arial" w:hAnsi="Arial" w:cs="Arial"/>
          <w:color w:val="FF0000"/>
          <w:spacing w:val="6"/>
          <w:sz w:val="24"/>
          <w:szCs w:val="24"/>
        </w:rPr>
        <w:t xml:space="preserve"> pague(n) la suma de dinero que le(s) corresponda asumir por concepto de gastos notariales, de registro e impuesto de registro que genera la escritura pública de compraventa </w:t>
      </w:r>
      <w:r w:rsidRPr="00292EA6">
        <w:rPr>
          <w:rFonts w:ascii="Arial" w:hAnsi="Arial" w:cs="Arial"/>
          <w:color w:val="FF0000"/>
          <w:spacing w:val="6"/>
          <w:sz w:val="24"/>
          <w:szCs w:val="24"/>
        </w:rPr>
        <w:lastRenderedPageBreak/>
        <w:t xml:space="preserve">en mención. EL </w:t>
      </w:r>
      <w:r w:rsidRPr="00292EA6">
        <w:rPr>
          <w:rFonts w:ascii="Arial" w:hAnsi="Arial" w:cs="Arial"/>
          <w:b/>
          <w:bCs/>
          <w:color w:val="FF0000"/>
          <w:spacing w:val="6"/>
          <w:sz w:val="24"/>
          <w:szCs w:val="24"/>
        </w:rPr>
        <w:t>(LA, LOS, LAS) COMPRADOR (A, ES, AS)</w:t>
      </w:r>
      <w:r w:rsidRPr="00292EA6">
        <w:rPr>
          <w:rFonts w:ascii="Arial" w:hAnsi="Arial" w:cs="Arial"/>
          <w:color w:val="FF0000"/>
          <w:spacing w:val="6"/>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292EA6">
        <w:rPr>
          <w:rFonts w:ascii="Arial" w:hAnsi="Arial" w:cs="Arial"/>
          <w:b/>
          <w:color w:val="FF0000"/>
          <w:spacing w:val="6"/>
          <w:sz w:val="24"/>
          <w:szCs w:val="24"/>
        </w:rPr>
        <w:t>EL FIDEICOMISO, LA FIDUCIARIA</w:t>
      </w:r>
      <w:r w:rsidRPr="00292EA6">
        <w:rPr>
          <w:rFonts w:ascii="Arial" w:hAnsi="Arial" w:cs="Arial"/>
          <w:color w:val="FF0000"/>
          <w:spacing w:val="6"/>
          <w:sz w:val="24"/>
          <w:szCs w:val="24"/>
        </w:rPr>
        <w:t xml:space="preserve"> y/o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de toda responsabilidad por el cumplimiento de tales obligaciones.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292EA6">
        <w:rPr>
          <w:rFonts w:ascii="Arial" w:hAnsi="Arial" w:cs="Arial"/>
          <w:color w:val="FF0000"/>
          <w:spacing w:val="6"/>
          <w:sz w:val="24"/>
          <w:szCs w:val="24"/>
        </w:rPr>
        <w:tab/>
      </w:r>
    </w:p>
    <w:p w14:paraId="55BBB180" w14:textId="77777777" w:rsidR="00113A53" w:rsidRPr="00292EA6" w:rsidRDefault="00113A53" w:rsidP="00292EA6">
      <w:pPr>
        <w:widowControl w:val="0"/>
        <w:tabs>
          <w:tab w:val="right" w:leader="hyphen" w:pos="8811"/>
        </w:tabs>
        <w:spacing w:line="440" w:lineRule="exact"/>
        <w:jc w:val="both"/>
        <w:rPr>
          <w:rFonts w:ascii="Arial" w:hAnsi="Arial" w:cs="Arial"/>
          <w:noProof/>
          <w:color w:val="FF0000"/>
          <w:spacing w:val="6"/>
          <w:sz w:val="24"/>
          <w:szCs w:val="24"/>
        </w:rPr>
      </w:pPr>
      <w:r w:rsidRPr="00292EA6">
        <w:rPr>
          <w:rFonts w:ascii="Arial" w:hAnsi="Arial" w:cs="Arial"/>
          <w:b/>
          <w:noProof/>
          <w:color w:val="FF0000"/>
          <w:spacing w:val="6"/>
          <w:sz w:val="24"/>
          <w:szCs w:val="24"/>
        </w:rPr>
        <w:t>PARAGRAFO PRIMERO</w:t>
      </w:r>
      <w:r w:rsidRPr="00292EA6">
        <w:rPr>
          <w:rFonts w:ascii="Arial" w:hAnsi="Arial" w:cs="Arial"/>
          <w:b/>
          <w:color w:val="FF0000"/>
          <w:spacing w:val="6"/>
          <w:sz w:val="24"/>
          <w:szCs w:val="24"/>
        </w:rPr>
        <w:t>.</w:t>
      </w:r>
      <w:r w:rsidRPr="00292EA6">
        <w:rPr>
          <w:rFonts w:ascii="Arial" w:hAnsi="Arial" w:cs="Arial"/>
          <w:color w:val="FF0000"/>
          <w:spacing w:val="6"/>
          <w:sz w:val="24"/>
          <w:szCs w:val="24"/>
        </w:rPr>
        <w:t xml:space="preserve"> El valor de la conexión de energía eléctrica, que se causará en la primera factura del servicio, será por cuenta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LA)(LOS) COMPRADOR (A)(ES)</w:t>
      </w:r>
      <w:r w:rsidRPr="00292EA6">
        <w:rPr>
          <w:rFonts w:ascii="Arial" w:hAnsi="Arial" w:cs="Arial"/>
          <w:noProof/>
          <w:color w:val="FF0000"/>
          <w:spacing w:val="6"/>
          <w:sz w:val="24"/>
          <w:szCs w:val="24"/>
        </w:rPr>
        <w:t xml:space="preserve"> de </w:t>
      </w:r>
      <w:r w:rsidRPr="00292EA6">
        <w:rPr>
          <w:rFonts w:ascii="Arial" w:hAnsi="Arial" w:cs="Arial"/>
          <w:color w:val="FF0000"/>
          <w:spacing w:val="6"/>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LA)(LOS) COMPRADOR (A)(ES)</w:t>
      </w:r>
      <w:r w:rsidRPr="00292EA6">
        <w:rPr>
          <w:rFonts w:ascii="Arial" w:hAnsi="Arial" w:cs="Arial"/>
          <w:noProof/>
          <w:color w:val="FF0000"/>
          <w:spacing w:val="6"/>
          <w:sz w:val="24"/>
          <w:szCs w:val="24"/>
        </w:rPr>
        <w:t xml:space="preserve">. </w:t>
      </w:r>
      <w:r w:rsidRPr="00292EA6">
        <w:rPr>
          <w:rFonts w:ascii="Arial" w:hAnsi="Arial" w:cs="Arial"/>
          <w:noProof/>
          <w:color w:val="FF0000"/>
          <w:spacing w:val="6"/>
          <w:sz w:val="24"/>
          <w:szCs w:val="24"/>
        </w:rPr>
        <w:tab/>
      </w:r>
    </w:p>
    <w:p w14:paraId="1C955B30" w14:textId="77777777" w:rsidR="00113A53" w:rsidRPr="00292EA6" w:rsidRDefault="00113A53"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color w:val="FF0000"/>
          <w:spacing w:val="6"/>
          <w:sz w:val="24"/>
          <w:szCs w:val="24"/>
        </w:rPr>
        <w:t>PARÁGRAFO SEGUNDO.</w:t>
      </w:r>
      <w:r w:rsidRPr="00292EA6">
        <w:rPr>
          <w:rFonts w:ascii="Arial" w:hAnsi="Arial" w:cs="Arial"/>
          <w:color w:val="FF0000"/>
          <w:spacing w:val="6"/>
          <w:sz w:val="24"/>
          <w:szCs w:val="24"/>
        </w:rPr>
        <w:t xml:space="preserve"> Salvo casos de culpa o negligencia,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292EA6">
        <w:rPr>
          <w:rFonts w:ascii="Arial" w:hAnsi="Arial" w:cs="Arial"/>
          <w:color w:val="FF0000"/>
          <w:spacing w:val="6"/>
          <w:sz w:val="24"/>
          <w:szCs w:val="24"/>
        </w:rPr>
        <w:tab/>
      </w:r>
    </w:p>
    <w:p w14:paraId="28D7F231" w14:textId="77777777" w:rsidR="00113A53" w:rsidRPr="00292EA6" w:rsidRDefault="00113A53"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color w:val="FF0000"/>
          <w:spacing w:val="6"/>
          <w:sz w:val="24"/>
          <w:szCs w:val="24"/>
        </w:rPr>
        <w:t>PARÁGRAFO TERCERO. CONSTRUCTORA CAPITAL BOGOTÁ S.A.S.</w:t>
      </w:r>
      <w:r w:rsidRPr="00292EA6">
        <w:rPr>
          <w:rFonts w:ascii="Arial" w:hAnsi="Arial" w:cs="Arial"/>
          <w:color w:val="FF0000"/>
          <w:spacing w:val="6"/>
          <w:sz w:val="24"/>
          <w:szCs w:val="24"/>
        </w:rPr>
        <w:t xml:space="preserve"> </w:t>
      </w:r>
      <w:r w:rsidRPr="00292EA6">
        <w:rPr>
          <w:rFonts w:ascii="Arial" w:hAnsi="Arial" w:cs="Arial"/>
          <w:color w:val="FF0000"/>
          <w:spacing w:val="6"/>
          <w:sz w:val="24"/>
          <w:szCs w:val="24"/>
        </w:rPr>
        <w:lastRenderedPageBreak/>
        <w:t xml:space="preserve">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LA)(LOS) COMPRADOR (A)(ES)</w:t>
      </w:r>
      <w:r w:rsidRPr="00292EA6">
        <w:rPr>
          <w:rFonts w:ascii="Arial" w:hAnsi="Arial" w:cs="Arial"/>
          <w:color w:val="FF0000"/>
          <w:spacing w:val="6"/>
          <w:sz w:val="24"/>
          <w:szCs w:val="24"/>
        </w:rPr>
        <w:t>.</w:t>
      </w:r>
      <w:r w:rsidRPr="00292EA6">
        <w:rPr>
          <w:rFonts w:ascii="Arial" w:hAnsi="Arial" w:cs="Arial"/>
          <w:color w:val="FF0000"/>
          <w:spacing w:val="6"/>
          <w:sz w:val="24"/>
          <w:szCs w:val="24"/>
        </w:rPr>
        <w:tab/>
      </w:r>
    </w:p>
    <w:p w14:paraId="7F730CA7" w14:textId="77777777" w:rsidR="00113A53" w:rsidRPr="00292EA6" w:rsidRDefault="00113A53"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color w:val="FF0000"/>
          <w:spacing w:val="6"/>
          <w:sz w:val="24"/>
          <w:szCs w:val="24"/>
        </w:rPr>
        <w:t>PARÁGRAFO CUARTO.</w:t>
      </w:r>
      <w:r w:rsidRPr="00292EA6">
        <w:rPr>
          <w:rFonts w:ascii="Arial" w:hAnsi="Arial" w:cs="Arial"/>
          <w:color w:val="FF0000"/>
          <w:spacing w:val="6"/>
          <w:sz w:val="24"/>
          <w:szCs w:val="24"/>
        </w:rPr>
        <w:t xml:space="preserve"> El apartamento objeto del presente contrato dispone</w:t>
      </w:r>
      <w:r w:rsidRPr="00292EA6">
        <w:rPr>
          <w:rFonts w:ascii="Arial" w:hAnsi="Arial" w:cs="Arial"/>
          <w:b/>
          <w:color w:val="FF0000"/>
          <w:spacing w:val="6"/>
          <w:sz w:val="24"/>
          <w:szCs w:val="24"/>
        </w:rPr>
        <w:t xml:space="preserve"> </w:t>
      </w:r>
      <w:r w:rsidRPr="00292EA6">
        <w:rPr>
          <w:rFonts w:ascii="Arial" w:hAnsi="Arial" w:cs="Arial"/>
          <w:color w:val="FF0000"/>
          <w:spacing w:val="6"/>
          <w:sz w:val="24"/>
          <w:szCs w:val="24"/>
        </w:rPr>
        <w:t xml:space="preserve">de una </w:t>
      </w:r>
      <w:proofErr w:type="spellStart"/>
      <w:r w:rsidRPr="00292EA6">
        <w:rPr>
          <w:rFonts w:ascii="Arial" w:hAnsi="Arial" w:cs="Arial"/>
          <w:color w:val="FF0000"/>
          <w:spacing w:val="6"/>
          <w:sz w:val="24"/>
          <w:szCs w:val="24"/>
        </w:rPr>
        <w:t>ductería</w:t>
      </w:r>
      <w:proofErr w:type="spellEnd"/>
      <w:r w:rsidRPr="00292EA6">
        <w:rPr>
          <w:rFonts w:ascii="Arial" w:hAnsi="Arial" w:cs="Arial"/>
          <w:color w:val="FF0000"/>
          <w:spacing w:val="6"/>
          <w:sz w:val="24"/>
          <w:szCs w:val="24"/>
        </w:rPr>
        <w:t xml:space="preserve"> para que</w:t>
      </w:r>
      <w:r w:rsidRPr="00292EA6">
        <w:rPr>
          <w:rFonts w:ascii="Arial" w:hAnsi="Arial" w:cs="Arial"/>
          <w:b/>
          <w:color w:val="FF0000"/>
          <w:spacing w:val="6"/>
          <w:sz w:val="24"/>
          <w:szCs w:val="24"/>
        </w:rPr>
        <w:t xml:space="preserve"> </w:t>
      </w:r>
      <w:r w:rsidRPr="00292EA6">
        <w:rPr>
          <w:rFonts w:ascii="Arial" w:hAnsi="Arial" w:cs="Arial"/>
          <w:b/>
          <w:bCs/>
          <w:noProof/>
          <w:color w:val="FF0000"/>
          <w:spacing w:val="6"/>
          <w:sz w:val="24"/>
          <w:szCs w:val="24"/>
        </w:rPr>
        <w:t xml:space="preserve">EL </w:t>
      </w:r>
      <w:r w:rsidRPr="00292EA6">
        <w:rPr>
          <w:rFonts w:ascii="Arial" w:hAnsi="Arial" w:cs="Arial"/>
          <w:b/>
          <w:color w:val="FF0000"/>
          <w:spacing w:val="6"/>
          <w:sz w:val="24"/>
          <w:szCs w:val="24"/>
        </w:rPr>
        <w:t>(LA)(LOS) COMPRADOR (A)(ES)</w:t>
      </w:r>
      <w:r w:rsidRPr="00292EA6">
        <w:rPr>
          <w:rFonts w:ascii="Arial" w:hAnsi="Arial" w:cs="Arial"/>
          <w:bCs/>
          <w:noProof/>
          <w:color w:val="FF0000"/>
          <w:spacing w:val="6"/>
          <w:sz w:val="24"/>
          <w:szCs w:val="24"/>
        </w:rPr>
        <w:t xml:space="preserve">, </w:t>
      </w:r>
      <w:r w:rsidRPr="00292EA6">
        <w:rPr>
          <w:rFonts w:ascii="Arial" w:hAnsi="Arial" w:cs="Arial"/>
          <w:color w:val="FF0000"/>
          <w:spacing w:val="6"/>
          <w:sz w:val="24"/>
          <w:szCs w:val="24"/>
        </w:rPr>
        <w:t xml:space="preserve">si lo desea, instale el sistema de televisión que sea de su preferencia. </w:t>
      </w:r>
      <w:r w:rsidRPr="00292EA6">
        <w:rPr>
          <w:rFonts w:ascii="Arial" w:hAnsi="Arial" w:cs="Arial"/>
          <w:color w:val="FF0000"/>
          <w:spacing w:val="6"/>
          <w:sz w:val="24"/>
          <w:szCs w:val="24"/>
        </w:rPr>
        <w:tab/>
      </w:r>
    </w:p>
    <w:p w14:paraId="7BB94E1D" w14:textId="77777777" w:rsidR="00113A53" w:rsidRPr="00292EA6" w:rsidRDefault="00113A53"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noProof/>
          <w:color w:val="FF0000"/>
          <w:spacing w:val="6"/>
          <w:sz w:val="24"/>
          <w:szCs w:val="24"/>
          <w:lang w:val="es-ES"/>
        </w:rPr>
        <w:t>PARÁGRAFO</w:t>
      </w:r>
      <w:r w:rsidRPr="00292EA6">
        <w:rPr>
          <w:rFonts w:ascii="Arial" w:hAnsi="Arial" w:cs="Arial"/>
          <w:b/>
          <w:bCs/>
          <w:noProof/>
          <w:color w:val="FF0000"/>
          <w:spacing w:val="6"/>
          <w:sz w:val="24"/>
          <w:szCs w:val="24"/>
        </w:rPr>
        <w:t xml:space="preserve"> QUINTO. EL (LA)(LOS) COMPRADOR (A)(ES) </w:t>
      </w:r>
      <w:r w:rsidRPr="00292EA6">
        <w:rPr>
          <w:rFonts w:ascii="Arial" w:hAnsi="Arial" w:cs="Arial"/>
          <w:color w:val="FF0000"/>
          <w:spacing w:val="6"/>
          <w:sz w:val="24"/>
          <w:szCs w:val="24"/>
        </w:rPr>
        <w:t xml:space="preserve">por razones de orden técnico y de seguridad de los habitantes del </w:t>
      </w:r>
      <w:r w:rsidRPr="00292EA6">
        <w:rPr>
          <w:rFonts w:ascii="Arial" w:hAnsi="Arial" w:cs="Arial"/>
          <w:b/>
          <w:color w:val="FF0000"/>
          <w:spacing w:val="6"/>
          <w:sz w:val="24"/>
          <w:szCs w:val="24"/>
        </w:rPr>
        <w:t>CONJUNTO</w:t>
      </w:r>
      <w:r w:rsidRPr="00292EA6">
        <w:rPr>
          <w:rFonts w:ascii="Arial" w:hAnsi="Arial" w:cs="Arial"/>
          <w:color w:val="FF0000"/>
          <w:spacing w:val="6"/>
          <w:sz w:val="24"/>
          <w:szCs w:val="24"/>
        </w:rPr>
        <w:t xml:space="preserve">, no podrán instalar duchas eléctricas en el inmueble en Compraventa. </w:t>
      </w:r>
      <w:r w:rsidRPr="00292EA6">
        <w:rPr>
          <w:rFonts w:ascii="Arial" w:hAnsi="Arial" w:cs="Arial"/>
          <w:color w:val="FF0000"/>
          <w:spacing w:val="6"/>
          <w:sz w:val="24"/>
          <w:szCs w:val="24"/>
        </w:rPr>
        <w:tab/>
      </w:r>
    </w:p>
    <w:p w14:paraId="0EF69AA9" w14:textId="77777777" w:rsidR="00113A53" w:rsidRPr="00292EA6" w:rsidRDefault="00113A53" w:rsidP="00292EA6">
      <w:pPr>
        <w:widowControl w:val="0"/>
        <w:tabs>
          <w:tab w:val="right" w:leader="hyphen" w:pos="8811"/>
        </w:tabs>
        <w:spacing w:line="440" w:lineRule="exact"/>
        <w:jc w:val="both"/>
        <w:rPr>
          <w:rFonts w:ascii="Arial" w:hAnsi="Arial" w:cs="Arial"/>
          <w:color w:val="FF0000"/>
          <w:spacing w:val="6"/>
          <w:sz w:val="24"/>
          <w:szCs w:val="24"/>
          <w:lang w:val="es-ES"/>
        </w:rPr>
      </w:pPr>
      <w:r w:rsidRPr="00292EA6">
        <w:rPr>
          <w:rFonts w:ascii="Arial" w:hAnsi="Arial" w:cs="Arial"/>
          <w:b/>
          <w:noProof/>
          <w:color w:val="FF0000"/>
          <w:spacing w:val="6"/>
          <w:sz w:val="24"/>
          <w:szCs w:val="24"/>
          <w:lang w:val="es-ES"/>
        </w:rPr>
        <w:t xml:space="preserve">PARÁGRAFO SEXTO. CONSTRUCTORA CAPITAL BOGOTÁ S.A.S. </w:t>
      </w:r>
      <w:r w:rsidRPr="00292EA6">
        <w:rPr>
          <w:rFonts w:ascii="Arial" w:hAnsi="Arial" w:cs="Arial"/>
          <w:noProof/>
          <w:color w:val="FF0000"/>
          <w:spacing w:val="6"/>
          <w:sz w:val="24"/>
          <w:szCs w:val="24"/>
          <w:lang w:val="es-ES"/>
        </w:rPr>
        <w:t xml:space="preserve">entregará </w:t>
      </w:r>
      <w:r w:rsidRPr="00292EA6">
        <w:rPr>
          <w:rFonts w:ascii="Arial" w:hAnsi="Arial" w:cs="Arial"/>
          <w:bCs/>
          <w:color w:val="FF0000"/>
          <w:spacing w:val="6"/>
          <w:sz w:val="24"/>
          <w:szCs w:val="24"/>
          <w:lang w:val="es-CO"/>
        </w:rPr>
        <w:t>e</w:t>
      </w:r>
      <w:r w:rsidRPr="00292EA6">
        <w:rPr>
          <w:rFonts w:ascii="Arial" w:eastAsia="Calibri" w:hAnsi="Arial" w:cs="Arial"/>
          <w:color w:val="FF0000"/>
          <w:spacing w:val="6"/>
          <w:sz w:val="24"/>
          <w:szCs w:val="24"/>
          <w:lang w:val="es-CO"/>
        </w:rPr>
        <w:t xml:space="preserve">l(los) inmueble(s) </w:t>
      </w:r>
      <w:r w:rsidRPr="00292EA6">
        <w:rPr>
          <w:rFonts w:ascii="Arial" w:hAnsi="Arial" w:cs="Arial"/>
          <w:color w:val="FF0000"/>
          <w:spacing w:val="6"/>
          <w:sz w:val="24"/>
          <w:szCs w:val="24"/>
          <w:lang w:val="es-ES"/>
        </w:rPr>
        <w:t xml:space="preserve">objeto de este contrato a paz y salvo por concepto de cuotas de administración de copropiedad. </w:t>
      </w:r>
      <w:r w:rsidRPr="00292EA6">
        <w:rPr>
          <w:rFonts w:ascii="Arial" w:hAnsi="Arial" w:cs="Arial"/>
          <w:color w:val="FF0000"/>
          <w:spacing w:val="6"/>
          <w:sz w:val="24"/>
          <w:szCs w:val="24"/>
          <w:lang w:val="es-ES"/>
        </w:rPr>
        <w:tab/>
        <w:t xml:space="preserve"> </w:t>
      </w:r>
    </w:p>
    <w:p w14:paraId="1639DDA0" w14:textId="18B018C6" w:rsidR="006E0216" w:rsidRPr="00292EA6" w:rsidRDefault="006E0216" w:rsidP="00292EA6">
      <w:pPr>
        <w:widowControl w:val="0"/>
        <w:tabs>
          <w:tab w:val="right" w:leader="hyphen" w:pos="8811"/>
        </w:tabs>
        <w:spacing w:line="440" w:lineRule="exact"/>
        <w:jc w:val="both"/>
        <w:rPr>
          <w:rFonts w:ascii="Arial" w:hAnsi="Arial" w:cs="Arial"/>
          <w:color w:val="000000" w:themeColor="text1"/>
          <w:spacing w:val="6"/>
          <w:sz w:val="24"/>
          <w:szCs w:val="24"/>
        </w:rPr>
      </w:pPr>
      <w:r w:rsidRPr="00292EA6">
        <w:rPr>
          <w:rFonts w:ascii="Arial" w:hAnsi="Arial" w:cs="Arial"/>
          <w:b/>
          <w:noProof/>
          <w:color w:val="000000" w:themeColor="text1"/>
          <w:spacing w:val="6"/>
          <w:sz w:val="24"/>
          <w:szCs w:val="24"/>
        </w:rPr>
        <w:t xml:space="preserve">OCTAVA. </w:t>
      </w:r>
      <w:r w:rsidRPr="00292EA6">
        <w:rPr>
          <w:rFonts w:ascii="Arial" w:hAnsi="Arial" w:cs="Arial"/>
          <w:b/>
          <w:color w:val="000000" w:themeColor="text1"/>
          <w:spacing w:val="6"/>
          <w:sz w:val="24"/>
          <w:szCs w:val="24"/>
        </w:rPr>
        <w:t>ENTREGA:</w:t>
      </w:r>
      <w:r w:rsidRPr="00292EA6">
        <w:rPr>
          <w:rFonts w:ascii="Arial" w:hAnsi="Arial" w:cs="Arial"/>
          <w:color w:val="000000" w:themeColor="text1"/>
          <w:spacing w:val="6"/>
          <w:sz w:val="24"/>
          <w:szCs w:val="24"/>
        </w:rPr>
        <w:t xml:space="preserve"> La entrega </w:t>
      </w:r>
      <w:proofErr w:type="gramStart"/>
      <w:r w:rsidRPr="00292EA6">
        <w:rPr>
          <w:rFonts w:ascii="Arial" w:hAnsi="Arial" w:cs="Arial"/>
          <w:color w:val="000000" w:themeColor="text1"/>
          <w:spacing w:val="6"/>
          <w:sz w:val="24"/>
          <w:szCs w:val="24"/>
        </w:rPr>
        <w:t>del(</w:t>
      </w:r>
      <w:proofErr w:type="gramEnd"/>
      <w:r w:rsidRPr="00292EA6">
        <w:rPr>
          <w:rFonts w:ascii="Arial" w:hAnsi="Arial" w:cs="Arial"/>
          <w:color w:val="000000" w:themeColor="text1"/>
          <w:spacing w:val="6"/>
          <w:sz w:val="24"/>
          <w:szCs w:val="24"/>
        </w:rPr>
        <w:t xml:space="preserve">de los) inmueble(s) en venta se efectuará por parte del </w:t>
      </w:r>
      <w:r w:rsidRPr="00292EA6">
        <w:rPr>
          <w:rFonts w:ascii="Arial" w:hAnsi="Arial" w:cs="Arial"/>
          <w:b/>
          <w:color w:val="000000" w:themeColor="text1"/>
          <w:spacing w:val="6"/>
          <w:sz w:val="24"/>
          <w:szCs w:val="24"/>
        </w:rPr>
        <w:t xml:space="preserve">FIDEICOMITENTE </w:t>
      </w:r>
      <w:r w:rsidRPr="00292EA6">
        <w:rPr>
          <w:rFonts w:ascii="Arial" w:hAnsi="Arial" w:cs="Arial"/>
          <w:color w:val="000000" w:themeColor="text1"/>
          <w:spacing w:val="6"/>
          <w:sz w:val="24"/>
          <w:szCs w:val="24"/>
        </w:rPr>
        <w:t xml:space="preserve">treinta (30) días después de la firma de la presente escritura pública. No obstante, al señalamiento de este plazo </w:t>
      </w:r>
      <w:r w:rsidRPr="00292EA6">
        <w:rPr>
          <w:rFonts w:ascii="Arial" w:hAnsi="Arial" w:cs="Arial"/>
          <w:b/>
          <w:color w:val="000000" w:themeColor="text1"/>
          <w:spacing w:val="6"/>
          <w:sz w:val="24"/>
          <w:szCs w:val="24"/>
        </w:rPr>
        <w:t>EL FIDEICOMITENTE</w:t>
      </w:r>
      <w:r w:rsidRPr="00292EA6">
        <w:rPr>
          <w:rFonts w:ascii="Arial" w:hAnsi="Arial" w:cs="Arial"/>
          <w:color w:val="000000" w:themeColor="text1"/>
          <w:spacing w:val="6"/>
          <w:sz w:val="24"/>
          <w:szCs w:val="24"/>
        </w:rPr>
        <w:t xml:space="preserve"> dispondrá de un plazo de gracia de noventa (90) días para efectuar dicha entrega. Si vencido ese plazo la entrega material del inmueble no se hubiera hecha, </w:t>
      </w:r>
      <w:r w:rsidRPr="00292EA6">
        <w:rPr>
          <w:rFonts w:ascii="Arial" w:hAnsi="Arial" w:cs="Arial"/>
          <w:b/>
          <w:color w:val="000000" w:themeColor="text1"/>
          <w:spacing w:val="6"/>
          <w:sz w:val="24"/>
          <w:szCs w:val="24"/>
        </w:rPr>
        <w:t>EL FIDEICOMITENTE</w:t>
      </w:r>
      <w:r w:rsidRPr="00292EA6">
        <w:rPr>
          <w:rFonts w:ascii="Arial" w:hAnsi="Arial" w:cs="Arial"/>
          <w:color w:val="000000" w:themeColor="text1"/>
          <w:spacing w:val="6"/>
          <w:sz w:val="24"/>
          <w:szCs w:val="24"/>
        </w:rPr>
        <w:t xml:space="preserve"> deberá reconocer a EL (LA, LOS) COMPRADOR (A, ES) durante los siguientes ciento veinte (120) días calendario una suma de </w:t>
      </w:r>
      <w:r w:rsidR="00113A53" w:rsidRPr="00292EA6">
        <w:rPr>
          <w:rFonts w:ascii="Arial" w:hAnsi="Arial" w:cs="Arial"/>
          <w:b/>
          <w:color w:val="FF0000"/>
          <w:spacing w:val="6"/>
          <w:sz w:val="24"/>
          <w:szCs w:val="24"/>
        </w:rPr>
        <w:t xml:space="preserve">UN MILLÓN CUATROCIENTOS MIL </w:t>
      </w:r>
      <w:r w:rsidRPr="00292EA6">
        <w:rPr>
          <w:rFonts w:ascii="Arial" w:hAnsi="Arial" w:cs="Arial"/>
          <w:b/>
          <w:color w:val="FF0000"/>
          <w:spacing w:val="6"/>
          <w:sz w:val="24"/>
          <w:szCs w:val="24"/>
        </w:rPr>
        <w:t>PESOS MONEDA CORRIENTE ($</w:t>
      </w:r>
      <w:r w:rsidR="00113A53" w:rsidRPr="00292EA6">
        <w:rPr>
          <w:rFonts w:ascii="Arial" w:hAnsi="Arial" w:cs="Arial"/>
          <w:b/>
          <w:color w:val="FF0000"/>
          <w:spacing w:val="6"/>
          <w:sz w:val="24"/>
          <w:szCs w:val="24"/>
        </w:rPr>
        <w:t>1.400.000</w:t>
      </w:r>
      <w:r w:rsidRPr="00292EA6">
        <w:rPr>
          <w:rFonts w:ascii="Arial" w:hAnsi="Arial" w:cs="Arial"/>
          <w:b/>
          <w:color w:val="FF0000"/>
          <w:spacing w:val="6"/>
          <w:sz w:val="24"/>
          <w:szCs w:val="24"/>
        </w:rPr>
        <w:t>)</w:t>
      </w:r>
      <w:r w:rsidRPr="00292EA6">
        <w:rPr>
          <w:rFonts w:ascii="Arial" w:hAnsi="Arial" w:cs="Arial"/>
          <w:bCs/>
          <w:color w:val="FF0000"/>
          <w:spacing w:val="6"/>
          <w:sz w:val="24"/>
          <w:szCs w:val="24"/>
        </w:rPr>
        <w:t xml:space="preserve">, </w:t>
      </w:r>
      <w:r w:rsidRPr="00292EA6">
        <w:rPr>
          <w:rFonts w:ascii="Arial" w:hAnsi="Arial" w:cs="Arial"/>
          <w:color w:val="000000" w:themeColor="text1"/>
          <w:spacing w:val="6"/>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Pr="00292EA6">
        <w:rPr>
          <w:rFonts w:ascii="Arial" w:hAnsi="Arial" w:cs="Arial"/>
          <w:b/>
          <w:color w:val="000000" w:themeColor="text1"/>
          <w:spacing w:val="6"/>
          <w:sz w:val="24"/>
          <w:szCs w:val="24"/>
        </w:rPr>
        <w:t>EL FIDEICOMITENTE</w:t>
      </w:r>
      <w:r w:rsidRPr="00292EA6">
        <w:rPr>
          <w:rFonts w:ascii="Arial" w:hAnsi="Arial" w:cs="Arial"/>
          <w:color w:val="000000" w:themeColor="text1"/>
          <w:spacing w:val="6"/>
          <w:sz w:val="24"/>
          <w:szCs w:val="24"/>
        </w:rPr>
        <w:t xml:space="preserve"> y EL (LA, LOS) COMPRADOR (A, ES) podrá aplicar contra </w:t>
      </w:r>
      <w:r w:rsidRPr="00292EA6">
        <w:rPr>
          <w:rFonts w:ascii="Arial" w:hAnsi="Arial" w:cs="Arial"/>
          <w:b/>
          <w:color w:val="000000" w:themeColor="text1"/>
          <w:spacing w:val="6"/>
          <w:sz w:val="24"/>
          <w:szCs w:val="24"/>
        </w:rPr>
        <w:t>EL  FIDEICOMITENTE</w:t>
      </w:r>
      <w:r w:rsidRPr="00292EA6">
        <w:rPr>
          <w:rFonts w:ascii="Arial" w:hAnsi="Arial" w:cs="Arial"/>
          <w:color w:val="000000" w:themeColor="text1"/>
          <w:spacing w:val="6"/>
          <w:sz w:val="24"/>
          <w:szCs w:val="24"/>
        </w:rPr>
        <w:t xml:space="preserve"> lo previsto en la CLAUSULA DECIMA PRIMERA del CONTRATO DE PROMESA DE COMPRAVENTA, descontando los valores correspondientes al </w:t>
      </w:r>
      <w:r w:rsidRPr="00292EA6">
        <w:rPr>
          <w:rFonts w:ascii="Arial" w:hAnsi="Arial" w:cs="Arial"/>
          <w:color w:val="000000" w:themeColor="text1"/>
          <w:spacing w:val="6"/>
          <w:sz w:val="24"/>
          <w:szCs w:val="24"/>
        </w:rPr>
        <w:lastRenderedPageBreak/>
        <w:t xml:space="preserve">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Pr="00292EA6">
        <w:rPr>
          <w:rFonts w:ascii="Arial" w:hAnsi="Arial" w:cs="Arial"/>
          <w:b/>
          <w:color w:val="000000" w:themeColor="text1"/>
          <w:spacing w:val="6"/>
          <w:sz w:val="24"/>
          <w:szCs w:val="24"/>
        </w:rPr>
        <w:t>EL FIDEICOMITENTE</w:t>
      </w:r>
      <w:r w:rsidRPr="00292EA6">
        <w:rPr>
          <w:rFonts w:ascii="Arial" w:hAnsi="Arial" w:cs="Arial"/>
          <w:color w:val="000000" w:themeColor="text1"/>
          <w:spacing w:val="6"/>
          <w:sz w:val="24"/>
          <w:szCs w:val="24"/>
        </w:rPr>
        <w:t xml:space="preserve">. En el evento que esta fecha se tenga que modificar </w:t>
      </w:r>
      <w:r w:rsidRPr="00292EA6">
        <w:rPr>
          <w:rFonts w:ascii="Arial" w:hAnsi="Arial" w:cs="Arial"/>
          <w:b/>
          <w:color w:val="000000" w:themeColor="text1"/>
          <w:spacing w:val="6"/>
          <w:sz w:val="24"/>
          <w:szCs w:val="24"/>
        </w:rPr>
        <w:t>EL FIDEICOMITENTE</w:t>
      </w:r>
      <w:r w:rsidRPr="00292EA6">
        <w:rPr>
          <w:rFonts w:ascii="Arial" w:hAnsi="Arial" w:cs="Arial"/>
          <w:color w:val="000000" w:themeColor="text1"/>
          <w:spacing w:val="6"/>
          <w:sz w:val="24"/>
          <w:szCs w:val="24"/>
        </w:rPr>
        <w:t xml:space="preserve"> hará saber por escrito a EL (LA, LOS) COMPRADOR (A, ES). </w:t>
      </w:r>
      <w:r w:rsidRPr="00292EA6">
        <w:rPr>
          <w:rFonts w:ascii="Arial" w:hAnsi="Arial" w:cs="Arial"/>
          <w:color w:val="000000" w:themeColor="text1"/>
          <w:spacing w:val="6"/>
          <w:sz w:val="24"/>
          <w:szCs w:val="24"/>
        </w:rPr>
        <w:tab/>
      </w:r>
    </w:p>
    <w:p w14:paraId="44F7F51A" w14:textId="77777777" w:rsidR="006E0216" w:rsidRPr="00292EA6" w:rsidRDefault="006E0216" w:rsidP="00292EA6">
      <w:pPr>
        <w:widowControl w:val="0"/>
        <w:tabs>
          <w:tab w:val="right" w:leader="hyphen" w:pos="8811"/>
        </w:tabs>
        <w:spacing w:line="440" w:lineRule="exact"/>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PARÁGRAFO PRIMERO: EL FIDEICOMITENTE, </w:t>
      </w:r>
      <w:r w:rsidRPr="00292EA6">
        <w:rPr>
          <w:rFonts w:ascii="Arial" w:hAnsi="Arial" w:cs="Arial"/>
          <w:color w:val="000000" w:themeColor="text1"/>
          <w:spacing w:val="6"/>
          <w:sz w:val="24"/>
          <w:szCs w:val="24"/>
        </w:rPr>
        <w:t xml:space="preserve">se obliga a entregar el inmueble objeto del presente contrato, siempre y cuando se cumplan las siguientes condiciones: </w:t>
      </w:r>
      <w:r w:rsidRPr="00292EA6">
        <w:rPr>
          <w:rFonts w:ascii="Arial" w:hAnsi="Arial" w:cs="Arial"/>
          <w:color w:val="000000" w:themeColor="text1"/>
          <w:spacing w:val="6"/>
          <w:sz w:val="24"/>
          <w:szCs w:val="24"/>
        </w:rPr>
        <w:tab/>
      </w:r>
    </w:p>
    <w:p w14:paraId="7782C633" w14:textId="77777777" w:rsidR="006E0216" w:rsidRPr="00292EA6" w:rsidRDefault="006E0216" w:rsidP="00292EA6">
      <w:pPr>
        <w:widowControl w:val="0"/>
        <w:tabs>
          <w:tab w:val="right" w:leader="hyphen" w:pos="8811"/>
        </w:tabs>
        <w:spacing w:line="440" w:lineRule="exact"/>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a) </w:t>
      </w:r>
      <w:r w:rsidRPr="00292EA6">
        <w:rPr>
          <w:rFonts w:ascii="Arial" w:hAnsi="Arial" w:cs="Arial"/>
          <w:color w:val="000000" w:themeColor="text1"/>
          <w:spacing w:val="6"/>
          <w:sz w:val="24"/>
          <w:szCs w:val="24"/>
        </w:rPr>
        <w:t xml:space="preserve">Se haya firmado por parte de </w:t>
      </w:r>
      <w:r w:rsidRPr="00292EA6">
        <w:rPr>
          <w:rFonts w:ascii="Arial" w:hAnsi="Arial" w:cs="Arial"/>
          <w:b/>
          <w:bCs/>
          <w:color w:val="000000" w:themeColor="text1"/>
          <w:spacing w:val="6"/>
          <w:sz w:val="24"/>
          <w:szCs w:val="24"/>
        </w:rPr>
        <w:t>EL (LA, LOS) COMPRADOR (A, ES)</w:t>
      </w:r>
      <w:r w:rsidRPr="00292EA6">
        <w:rPr>
          <w:rFonts w:ascii="Arial" w:hAnsi="Arial" w:cs="Arial"/>
          <w:color w:val="000000" w:themeColor="text1"/>
          <w:spacing w:val="6"/>
          <w:sz w:val="24"/>
          <w:szCs w:val="24"/>
        </w:rPr>
        <w:t xml:space="preserve">, la escritura de venta e hipoteca cuando aplique. </w:t>
      </w:r>
      <w:r w:rsidRPr="00292EA6">
        <w:rPr>
          <w:rFonts w:ascii="Arial" w:hAnsi="Arial" w:cs="Arial"/>
          <w:color w:val="000000" w:themeColor="text1"/>
          <w:spacing w:val="6"/>
          <w:sz w:val="24"/>
          <w:szCs w:val="24"/>
        </w:rPr>
        <w:tab/>
      </w:r>
    </w:p>
    <w:p w14:paraId="6EFA97F9" w14:textId="77777777" w:rsidR="006E0216" w:rsidRPr="00292EA6" w:rsidRDefault="006E0216" w:rsidP="00292EA6">
      <w:pPr>
        <w:widowControl w:val="0"/>
        <w:tabs>
          <w:tab w:val="right" w:leader="hyphen" w:pos="8811"/>
        </w:tabs>
        <w:spacing w:line="440" w:lineRule="exact"/>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b) </w:t>
      </w:r>
      <w:r w:rsidRPr="00292EA6">
        <w:rPr>
          <w:rFonts w:ascii="Arial" w:hAnsi="Arial" w:cs="Arial"/>
          <w:color w:val="000000" w:themeColor="text1"/>
          <w:spacing w:val="6"/>
          <w:sz w:val="24"/>
          <w:szCs w:val="24"/>
        </w:rPr>
        <w:t xml:space="preserve">Que </w:t>
      </w:r>
      <w:r w:rsidRPr="00292EA6">
        <w:rPr>
          <w:rFonts w:ascii="Arial" w:hAnsi="Arial" w:cs="Arial"/>
          <w:b/>
          <w:bCs/>
          <w:color w:val="000000" w:themeColor="text1"/>
          <w:spacing w:val="6"/>
          <w:sz w:val="24"/>
          <w:szCs w:val="24"/>
        </w:rPr>
        <w:t>EL (LA, LOS) COMPRADOR (A, ES),</w:t>
      </w:r>
      <w:r w:rsidRPr="00292EA6">
        <w:rPr>
          <w:rFonts w:ascii="Arial" w:hAnsi="Arial" w:cs="Arial"/>
          <w:color w:val="000000" w:themeColor="text1"/>
          <w:spacing w:val="6"/>
          <w:sz w:val="24"/>
          <w:szCs w:val="24"/>
        </w:rPr>
        <w:t xml:space="preserve"> se encuentre a paz y salvo en el pago de todas las sumas de dinero que se ha comprometido pagar a </w:t>
      </w:r>
      <w:r w:rsidRPr="00292EA6">
        <w:rPr>
          <w:rFonts w:ascii="Arial" w:hAnsi="Arial" w:cs="Arial"/>
          <w:b/>
          <w:color w:val="000000" w:themeColor="text1"/>
          <w:spacing w:val="6"/>
          <w:sz w:val="24"/>
          <w:szCs w:val="24"/>
        </w:rPr>
        <w:t xml:space="preserve">EL FIDEICOMITENTE, </w:t>
      </w:r>
      <w:r w:rsidRPr="00292EA6">
        <w:rPr>
          <w:rFonts w:ascii="Arial" w:hAnsi="Arial" w:cs="Arial"/>
          <w:color w:val="000000" w:themeColor="text1"/>
          <w:spacing w:val="6"/>
          <w:sz w:val="24"/>
          <w:szCs w:val="24"/>
        </w:rPr>
        <w:t xml:space="preserve">incluyendo los gastos notariales, beneficencia y registro, estudios de títulos, avalúos y prediales. </w:t>
      </w:r>
      <w:r w:rsidRPr="00292EA6">
        <w:rPr>
          <w:rFonts w:ascii="Arial" w:hAnsi="Arial" w:cs="Arial"/>
          <w:color w:val="000000" w:themeColor="text1"/>
          <w:spacing w:val="6"/>
          <w:sz w:val="24"/>
          <w:szCs w:val="24"/>
        </w:rPr>
        <w:tab/>
      </w:r>
    </w:p>
    <w:p w14:paraId="69309245" w14:textId="77777777" w:rsidR="002F2061" w:rsidRPr="00292EA6" w:rsidRDefault="002F2061"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color w:val="000000" w:themeColor="text1"/>
          <w:spacing w:val="6"/>
          <w:sz w:val="24"/>
          <w:szCs w:val="24"/>
        </w:rPr>
        <w:t>PARÁGRAFO</w:t>
      </w:r>
      <w:r w:rsidR="00751624" w:rsidRPr="00292EA6">
        <w:rPr>
          <w:rFonts w:ascii="Arial" w:hAnsi="Arial" w:cs="Arial"/>
          <w:b/>
          <w:color w:val="000000" w:themeColor="text1"/>
          <w:spacing w:val="6"/>
          <w:sz w:val="24"/>
          <w:szCs w:val="24"/>
        </w:rPr>
        <w:t xml:space="preserve"> SEGUNDO</w:t>
      </w:r>
      <w:r w:rsidRPr="00292EA6">
        <w:rPr>
          <w:rFonts w:ascii="Arial" w:hAnsi="Arial" w:cs="Arial"/>
          <w:b/>
          <w:color w:val="000000" w:themeColor="text1"/>
          <w:spacing w:val="6"/>
          <w:sz w:val="24"/>
          <w:szCs w:val="24"/>
        </w:rPr>
        <w:t>:</w:t>
      </w:r>
      <w:r w:rsidRPr="00292EA6">
        <w:rPr>
          <w:rFonts w:ascii="Arial" w:hAnsi="Arial" w:cs="Arial"/>
          <w:color w:val="000000" w:themeColor="text1"/>
          <w:spacing w:val="6"/>
          <w:sz w:val="24"/>
          <w:szCs w:val="24"/>
        </w:rPr>
        <w:t xml:space="preserve"> No </w:t>
      </w:r>
      <w:r w:rsidR="003D6C7E" w:rsidRPr="00292EA6">
        <w:rPr>
          <w:rFonts w:ascii="Arial" w:hAnsi="Arial" w:cs="Arial"/>
          <w:color w:val="000000" w:themeColor="text1"/>
          <w:spacing w:val="6"/>
          <w:sz w:val="24"/>
          <w:szCs w:val="24"/>
        </w:rPr>
        <w:t>obstante,</w:t>
      </w:r>
      <w:r w:rsidRPr="00292EA6">
        <w:rPr>
          <w:rFonts w:ascii="Arial" w:hAnsi="Arial" w:cs="Arial"/>
          <w:color w:val="000000" w:themeColor="text1"/>
          <w:spacing w:val="6"/>
          <w:sz w:val="24"/>
          <w:szCs w:val="24"/>
        </w:rPr>
        <w:t xml:space="preserve"> la forma de entrega LAS PARTES </w:t>
      </w:r>
      <w:r w:rsidRPr="00292EA6">
        <w:rPr>
          <w:rFonts w:ascii="Arial" w:hAnsi="Arial" w:cs="Arial"/>
          <w:spacing w:val="6"/>
          <w:sz w:val="24"/>
          <w:szCs w:val="24"/>
        </w:rPr>
        <w:t xml:space="preserve">renuncian a la condición resolutoria derivada de este por lo cual este título se otorga firme e irresoluble por todo concepto. </w:t>
      </w:r>
      <w:r w:rsidR="0051337C" w:rsidRPr="00292EA6">
        <w:rPr>
          <w:rFonts w:ascii="Arial" w:hAnsi="Arial" w:cs="Arial"/>
          <w:spacing w:val="6"/>
          <w:sz w:val="24"/>
          <w:szCs w:val="24"/>
        </w:rPr>
        <w:tab/>
      </w:r>
    </w:p>
    <w:bookmarkEnd w:id="45"/>
    <w:p w14:paraId="07684493" w14:textId="01D9D681"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lang w:val="es-CO"/>
        </w:rPr>
      </w:pPr>
      <w:r w:rsidRPr="00292EA6">
        <w:rPr>
          <w:rFonts w:ascii="Arial" w:hAnsi="Arial" w:cs="Arial"/>
          <w:b/>
          <w:noProof/>
          <w:spacing w:val="6"/>
          <w:sz w:val="24"/>
          <w:szCs w:val="24"/>
          <w:lang w:val="es-CO"/>
        </w:rPr>
        <w:t xml:space="preserve">NOVENA - GASTOS. </w:t>
      </w:r>
      <w:r w:rsidRPr="00292EA6">
        <w:rPr>
          <w:rFonts w:ascii="Arial" w:hAnsi="Arial" w:cs="Arial"/>
          <w:noProof/>
          <w:spacing w:val="6"/>
          <w:sz w:val="24"/>
          <w:szCs w:val="24"/>
        </w:rPr>
        <w:t>Los derechos notariales que se originen por el</w:t>
      </w:r>
      <w:r w:rsidR="0023176C"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otorgamiento de la presente escritura pública de compraventa serán asumidos por ambas partes, en iguales proporciones, cincuenta por ciento </w:t>
      </w:r>
      <w:r w:rsidRPr="00292EA6">
        <w:rPr>
          <w:rFonts w:ascii="Arial" w:hAnsi="Arial" w:cs="Arial"/>
          <w:b/>
          <w:noProof/>
          <w:spacing w:val="6"/>
          <w:sz w:val="24"/>
          <w:szCs w:val="24"/>
        </w:rPr>
        <w:t xml:space="preserve">(50 %) </w:t>
      </w:r>
      <w:r w:rsidR="001559A4" w:rsidRPr="00292EA6">
        <w:rPr>
          <w:rFonts w:ascii="Arial" w:hAnsi="Arial" w:cs="Arial"/>
          <w:b/>
          <w:noProof/>
          <w:spacing w:val="6"/>
          <w:sz w:val="24"/>
          <w:szCs w:val="24"/>
        </w:rPr>
        <w:t>CONSTRUCTORA CAPITAL BOGOTÁ S.A.S.</w:t>
      </w:r>
      <w:r w:rsidRPr="00292EA6">
        <w:rPr>
          <w:rFonts w:ascii="Arial" w:hAnsi="Arial" w:cs="Arial"/>
          <w:noProof/>
          <w:spacing w:val="6"/>
          <w:sz w:val="24"/>
          <w:szCs w:val="24"/>
        </w:rPr>
        <w:t xml:space="preserve"> y cincuenta por ciento </w:t>
      </w:r>
      <w:r w:rsidRPr="00292EA6">
        <w:rPr>
          <w:rFonts w:ascii="Arial" w:hAnsi="Arial" w:cs="Arial"/>
          <w:b/>
          <w:noProof/>
          <w:spacing w:val="6"/>
          <w:sz w:val="24"/>
          <w:szCs w:val="24"/>
        </w:rPr>
        <w:t xml:space="preserve">(50 %) </w:t>
      </w:r>
      <w:r w:rsidR="000B016F" w:rsidRPr="00292EA6">
        <w:rPr>
          <w:rFonts w:ascii="Arial" w:hAnsi="Arial" w:cs="Arial"/>
          <w:b/>
          <w:noProof/>
          <w:spacing w:val="6"/>
          <w:sz w:val="24"/>
          <w:szCs w:val="24"/>
        </w:rPr>
        <w:t>EL (</w:t>
      </w:r>
      <w:r w:rsidRPr="00292EA6">
        <w:rPr>
          <w:rFonts w:ascii="Arial" w:hAnsi="Arial" w:cs="Arial"/>
          <w:b/>
          <w:noProof/>
          <w:spacing w:val="6"/>
          <w:sz w:val="24"/>
          <w:szCs w:val="24"/>
        </w:rPr>
        <w:t xml:space="preserve">LA)(LOS) </w:t>
      </w:r>
      <w:r w:rsidR="000B016F" w:rsidRPr="00292EA6">
        <w:rPr>
          <w:rFonts w:ascii="Arial" w:hAnsi="Arial" w:cs="Arial"/>
          <w:b/>
          <w:noProof/>
          <w:spacing w:val="6"/>
          <w:sz w:val="24"/>
          <w:szCs w:val="24"/>
        </w:rPr>
        <w:t>COMPRADOR (</w:t>
      </w:r>
      <w:r w:rsidRPr="00292EA6">
        <w:rPr>
          <w:rFonts w:ascii="Arial" w:hAnsi="Arial" w:cs="Arial"/>
          <w:b/>
          <w:noProof/>
          <w:spacing w:val="6"/>
          <w:sz w:val="24"/>
          <w:szCs w:val="24"/>
        </w:rPr>
        <w:t>A)(ES)</w:t>
      </w:r>
      <w:r w:rsidRPr="00292EA6">
        <w:rPr>
          <w:rFonts w:ascii="Arial" w:hAnsi="Arial" w:cs="Arial"/>
          <w:noProof/>
          <w:spacing w:val="6"/>
          <w:sz w:val="24"/>
          <w:szCs w:val="24"/>
        </w:rPr>
        <w:t xml:space="preserve">. </w:t>
      </w:r>
      <w:r w:rsidRPr="00292EA6">
        <w:rPr>
          <w:rFonts w:ascii="Arial" w:hAnsi="Arial" w:cs="Arial"/>
          <w:noProof/>
          <w:spacing w:val="6"/>
          <w:sz w:val="24"/>
          <w:szCs w:val="24"/>
          <w:lang w:val="es-CO"/>
        </w:rPr>
        <w:t>Los gastos de registro e impuesto de registro de la venta y</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los</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 xml:space="preserve">gastos generados por la legalización de cualquier garantía </w:t>
      </w:r>
      <w:r w:rsidRPr="00292EA6">
        <w:rPr>
          <w:rFonts w:ascii="Arial" w:hAnsi="Arial" w:cs="Arial"/>
          <w:noProof/>
          <w:color w:val="000000" w:themeColor="text1"/>
          <w:spacing w:val="6"/>
          <w:sz w:val="24"/>
          <w:szCs w:val="24"/>
          <w:lang w:val="es-CO"/>
        </w:rPr>
        <w:t xml:space="preserve">a </w:t>
      </w:r>
      <w:r w:rsidR="00144F5D" w:rsidRPr="00292EA6">
        <w:rPr>
          <w:rFonts w:ascii="Arial" w:hAnsi="Arial" w:cs="Arial"/>
          <w:noProof/>
          <w:color w:val="000000" w:themeColor="text1"/>
          <w:spacing w:val="6"/>
          <w:sz w:val="24"/>
          <w:szCs w:val="24"/>
          <w:lang w:val="es-CO"/>
        </w:rPr>
        <w:t>favor de</w:t>
      </w:r>
      <w:ins w:id="46" w:author="Castellanos Arias, Maria Alejandra" w:date="2024-09-02T21:30:00Z">
        <w:r w:rsidR="00135BF5">
          <w:rPr>
            <w:rFonts w:ascii="Arial" w:hAnsi="Arial" w:cs="Arial"/>
            <w:noProof/>
            <w:color w:val="000000" w:themeColor="text1"/>
            <w:spacing w:val="6"/>
            <w:sz w:val="24"/>
            <w:szCs w:val="24"/>
            <w:lang w:val="es-CO"/>
          </w:rPr>
          <w:t xml:space="preserve">l </w:t>
        </w:r>
        <w:r w:rsidR="00135BF5" w:rsidRPr="00135BF5">
          <w:rPr>
            <w:rFonts w:ascii="Arial" w:hAnsi="Arial" w:cs="Arial"/>
            <w:b/>
            <w:bCs/>
            <w:noProof/>
            <w:color w:val="000000" w:themeColor="text1"/>
            <w:spacing w:val="6"/>
            <w:sz w:val="24"/>
            <w:szCs w:val="24"/>
            <w:lang w:val="es-CO"/>
          </w:rPr>
          <w:t>TRADENTE</w:t>
        </w:r>
      </w:ins>
      <w:r w:rsidR="00144F5D" w:rsidRPr="00292EA6">
        <w:rPr>
          <w:rFonts w:ascii="Arial" w:hAnsi="Arial" w:cs="Arial"/>
          <w:noProof/>
          <w:color w:val="000000" w:themeColor="text1"/>
          <w:spacing w:val="6"/>
          <w:sz w:val="24"/>
          <w:szCs w:val="24"/>
          <w:lang w:val="es-CO"/>
        </w:rPr>
        <w:t xml:space="preserve"> </w:t>
      </w:r>
      <w:del w:id="47" w:author="Castellanos Arias, Maria Alejandra" w:date="2024-09-02T21:30:00Z">
        <w:r w:rsidR="00144F5D" w:rsidRPr="00292EA6" w:rsidDel="00135BF5">
          <w:rPr>
            <w:rFonts w:ascii="Arial" w:hAnsi="Arial" w:cs="Arial"/>
            <w:noProof/>
            <w:color w:val="000000" w:themeColor="text1"/>
            <w:spacing w:val="6"/>
            <w:sz w:val="24"/>
            <w:szCs w:val="24"/>
            <w:lang w:val="es-CO"/>
          </w:rPr>
          <w:delText xml:space="preserve">la </w:delText>
        </w:r>
        <w:r w:rsidR="00144F5D" w:rsidRPr="00292EA6" w:rsidDel="00135BF5">
          <w:rPr>
            <w:rFonts w:ascii="Arial" w:hAnsi="Arial" w:cs="Arial"/>
            <w:b/>
            <w:noProof/>
            <w:color w:val="000000" w:themeColor="text1"/>
            <w:spacing w:val="6"/>
            <w:sz w:val="24"/>
            <w:szCs w:val="24"/>
            <w:lang w:val="es-CO"/>
          </w:rPr>
          <w:delText xml:space="preserve">VENDEDORA </w:delText>
        </w:r>
      </w:del>
      <w:r w:rsidR="00144F5D" w:rsidRPr="00292EA6">
        <w:rPr>
          <w:rFonts w:ascii="Arial" w:hAnsi="Arial" w:cs="Arial"/>
          <w:b/>
          <w:noProof/>
          <w:color w:val="000000" w:themeColor="text1"/>
          <w:spacing w:val="6"/>
          <w:sz w:val="24"/>
          <w:szCs w:val="24"/>
          <w:lang w:val="es-CO"/>
        </w:rPr>
        <w:t>y/o EL FIDEICOMITENTE</w:t>
      </w:r>
      <w:r w:rsidRPr="00292EA6">
        <w:rPr>
          <w:rFonts w:ascii="Arial" w:hAnsi="Arial" w:cs="Arial"/>
          <w:noProof/>
          <w:spacing w:val="6"/>
          <w:sz w:val="24"/>
          <w:szCs w:val="24"/>
          <w:lang w:val="es-CO"/>
        </w:rPr>
        <w:t xml:space="preserve">, serán asumidos exclusivamente por </w:t>
      </w:r>
      <w:r w:rsidRPr="00292EA6">
        <w:rPr>
          <w:rFonts w:ascii="Arial" w:hAnsi="Arial" w:cs="Arial"/>
          <w:b/>
          <w:noProof/>
          <w:spacing w:val="6"/>
          <w:sz w:val="24"/>
          <w:szCs w:val="24"/>
          <w:lang w:val="es-CO"/>
        </w:rPr>
        <w:t>EL[LA][LOS] COMPRADOR[A][ES]</w:t>
      </w:r>
      <w:r w:rsidRPr="00292EA6">
        <w:rPr>
          <w:rFonts w:ascii="Arial" w:hAnsi="Arial" w:cs="Arial"/>
          <w:noProof/>
          <w:spacing w:val="6"/>
          <w:sz w:val="24"/>
          <w:szCs w:val="24"/>
          <w:lang w:val="es-CO"/>
        </w:rPr>
        <w:t>.</w:t>
      </w:r>
      <w:r w:rsidR="00AE59C6" w:rsidRPr="00292EA6">
        <w:rPr>
          <w:rFonts w:ascii="Arial" w:hAnsi="Arial" w:cs="Arial"/>
          <w:noProof/>
          <w:spacing w:val="6"/>
          <w:sz w:val="24"/>
          <w:szCs w:val="24"/>
          <w:lang w:val="es-CO"/>
        </w:rPr>
        <w:t xml:space="preserve"> Los gastos notariales, de impuesto de registro, y registro que se originen por la </w:t>
      </w:r>
      <w:r w:rsidR="00AE59C6" w:rsidRPr="00292EA6">
        <w:rPr>
          <w:rFonts w:ascii="Arial" w:hAnsi="Arial" w:cs="Arial"/>
          <w:noProof/>
          <w:spacing w:val="6"/>
          <w:sz w:val="24"/>
          <w:szCs w:val="24"/>
          <w:lang w:val="es-CO"/>
        </w:rPr>
        <w:lastRenderedPageBreak/>
        <w:t xml:space="preserve">cancelación de la hipoteca en mayor extensión </w:t>
      </w:r>
      <w:r w:rsidR="00724A57" w:rsidRPr="00292EA6">
        <w:rPr>
          <w:rFonts w:ascii="Arial" w:hAnsi="Arial" w:cs="Arial"/>
          <w:noProof/>
          <w:spacing w:val="6"/>
          <w:sz w:val="24"/>
          <w:szCs w:val="24"/>
          <w:lang w:val="es-CO"/>
        </w:rPr>
        <w:t xml:space="preserve">y </w:t>
      </w:r>
      <w:r w:rsidR="00724A57" w:rsidRPr="00292EA6">
        <w:rPr>
          <w:rFonts w:ascii="Arial" w:hAnsi="Arial" w:cs="Arial"/>
          <w:noProof/>
          <w:spacing w:val="6"/>
          <w:sz w:val="24"/>
          <w:szCs w:val="24"/>
        </w:rPr>
        <w:t xml:space="preserve">certificado tecnico de ocupacion, </w:t>
      </w:r>
      <w:r w:rsidR="00AE59C6" w:rsidRPr="00292EA6">
        <w:rPr>
          <w:rFonts w:ascii="Arial" w:hAnsi="Arial" w:cs="Arial"/>
          <w:noProof/>
          <w:spacing w:val="6"/>
          <w:sz w:val="24"/>
          <w:szCs w:val="24"/>
          <w:lang w:val="es-CO"/>
        </w:rPr>
        <w:t xml:space="preserve">serán asumidos ciento por ciento [100%] por </w:t>
      </w:r>
      <w:r w:rsidR="00AE59C6" w:rsidRPr="00292EA6">
        <w:rPr>
          <w:rFonts w:ascii="Arial" w:hAnsi="Arial" w:cs="Arial"/>
          <w:b/>
          <w:noProof/>
          <w:spacing w:val="6"/>
          <w:sz w:val="24"/>
          <w:szCs w:val="24"/>
          <w:lang w:val="es-CO"/>
        </w:rPr>
        <w:t>CONSTRUCTORA CAPITAL BOGOTÁ S.A.S.</w:t>
      </w:r>
      <w:r w:rsidR="0051337C" w:rsidRPr="00292EA6">
        <w:rPr>
          <w:rFonts w:ascii="Arial" w:hAnsi="Arial" w:cs="Arial"/>
          <w:noProof/>
          <w:spacing w:val="6"/>
          <w:sz w:val="24"/>
          <w:szCs w:val="24"/>
          <w:lang w:val="es-CO"/>
        </w:rPr>
        <w:tab/>
      </w:r>
    </w:p>
    <w:p w14:paraId="461B7745" w14:textId="5C19A4FE"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b/>
          <w:spacing w:val="6"/>
          <w:sz w:val="24"/>
          <w:szCs w:val="24"/>
        </w:rPr>
        <w:t xml:space="preserve">PARÁGRAFO PRIMERO.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y/o </w:t>
      </w:r>
      <w:del w:id="48" w:author="Castellanos Arias, Maria Alejandra" w:date="2024-09-02T21:30:00Z">
        <w:r w:rsidRPr="00292EA6" w:rsidDel="00135BF5">
          <w:rPr>
            <w:rFonts w:ascii="Arial" w:hAnsi="Arial" w:cs="Arial"/>
            <w:spacing w:val="6"/>
            <w:sz w:val="24"/>
            <w:szCs w:val="24"/>
          </w:rPr>
          <w:delText>la</w:delText>
        </w:r>
        <w:r w:rsidRPr="00292EA6" w:rsidDel="00135BF5">
          <w:rPr>
            <w:rFonts w:ascii="Arial" w:hAnsi="Arial" w:cs="Arial"/>
            <w:b/>
            <w:spacing w:val="6"/>
            <w:sz w:val="24"/>
            <w:szCs w:val="24"/>
          </w:rPr>
          <w:delText xml:space="preserve"> VENDEDORA</w:delText>
        </w:r>
        <w:r w:rsidRPr="00292EA6" w:rsidDel="00135BF5">
          <w:rPr>
            <w:rFonts w:ascii="Arial" w:hAnsi="Arial" w:cs="Arial"/>
            <w:spacing w:val="6"/>
            <w:sz w:val="24"/>
            <w:szCs w:val="24"/>
          </w:rPr>
          <w:delText xml:space="preserve"> </w:delText>
        </w:r>
      </w:del>
      <w:ins w:id="49" w:author="Castellanos Arias, Maria Alejandra" w:date="2024-09-02T21:30:00Z">
        <w:r w:rsidR="00135BF5">
          <w:rPr>
            <w:rFonts w:ascii="Arial" w:hAnsi="Arial" w:cs="Arial"/>
            <w:b/>
            <w:spacing w:val="6"/>
            <w:sz w:val="24"/>
            <w:szCs w:val="24"/>
          </w:rPr>
          <w:t>EL TRANDENTE</w:t>
        </w:r>
        <w:r w:rsidR="00135BF5" w:rsidRPr="00292EA6">
          <w:rPr>
            <w:rFonts w:ascii="Arial" w:hAnsi="Arial" w:cs="Arial"/>
            <w:spacing w:val="6"/>
            <w:sz w:val="24"/>
            <w:szCs w:val="24"/>
          </w:rPr>
          <w:t xml:space="preserve"> </w:t>
        </w:r>
      </w:ins>
      <w:r w:rsidRPr="00292EA6">
        <w:rPr>
          <w:rFonts w:ascii="Arial" w:hAnsi="Arial" w:cs="Arial"/>
          <w:spacing w:val="6"/>
          <w:sz w:val="24"/>
          <w:szCs w:val="24"/>
        </w:rPr>
        <w:t xml:space="preserve">se abstendrá(n) de tramitar la presente escritura pública de compraventa hasta tanto no reciba de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la suma que le corresponde pagar por concepto de gastos notariales, registro e impuesto de registro. </w:t>
      </w:r>
      <w:r w:rsidR="0051337C" w:rsidRPr="00292EA6">
        <w:rPr>
          <w:rFonts w:ascii="Arial" w:hAnsi="Arial" w:cs="Arial"/>
          <w:spacing w:val="6"/>
          <w:sz w:val="24"/>
          <w:szCs w:val="24"/>
        </w:rPr>
        <w:tab/>
      </w:r>
    </w:p>
    <w:p w14:paraId="26BB70ED" w14:textId="77777777"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lang w:val="es-CO"/>
        </w:rPr>
      </w:pPr>
      <w:r w:rsidRPr="00292EA6">
        <w:rPr>
          <w:rFonts w:ascii="Arial" w:hAnsi="Arial" w:cs="Arial"/>
          <w:b/>
          <w:noProof/>
          <w:spacing w:val="6"/>
          <w:sz w:val="24"/>
          <w:szCs w:val="24"/>
          <w:lang w:val="es-CO"/>
        </w:rPr>
        <w:t>PARÁGRAFO SEGUNDO</w:t>
      </w:r>
      <w:r w:rsidRPr="00292EA6">
        <w:rPr>
          <w:rFonts w:ascii="Arial" w:hAnsi="Arial" w:cs="Arial"/>
          <w:noProof/>
          <w:spacing w:val="6"/>
          <w:sz w:val="24"/>
          <w:szCs w:val="24"/>
          <w:lang w:val="es-CO"/>
        </w:rPr>
        <w:t>:</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Estos gastos no hacen parte del precio del inmueble y deberán ser pagados por las partes obligadas cuando se</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 xml:space="preserve">causen. </w:t>
      </w:r>
      <w:r w:rsidR="0051337C" w:rsidRPr="00292EA6">
        <w:rPr>
          <w:rFonts w:ascii="Arial" w:hAnsi="Arial" w:cs="Arial"/>
          <w:noProof/>
          <w:spacing w:val="6"/>
          <w:sz w:val="24"/>
          <w:szCs w:val="24"/>
          <w:lang w:val="es-CO"/>
        </w:rPr>
        <w:tab/>
      </w:r>
    </w:p>
    <w:p w14:paraId="7FE80C49" w14:textId="566BDCBE" w:rsidR="00547002" w:rsidRPr="00292EA6" w:rsidRDefault="00547002"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bCs/>
          <w:color w:val="FF0000"/>
          <w:spacing w:val="6"/>
          <w:sz w:val="24"/>
          <w:szCs w:val="24"/>
        </w:rPr>
        <w:t>DÉCIMA</w:t>
      </w:r>
      <w:r w:rsidRPr="00292EA6">
        <w:rPr>
          <w:rFonts w:ascii="Arial" w:hAnsi="Arial" w:cs="Arial"/>
          <w:color w:val="FF0000"/>
          <w:spacing w:val="6"/>
          <w:sz w:val="24"/>
          <w:szCs w:val="24"/>
        </w:rPr>
        <w:t xml:space="preserve">. </w:t>
      </w:r>
      <w:r w:rsidRPr="00292EA6">
        <w:rPr>
          <w:rFonts w:ascii="Arial" w:hAnsi="Arial" w:cs="Arial"/>
          <w:b/>
          <w:bCs/>
          <w:color w:val="FF0000"/>
          <w:spacing w:val="6"/>
          <w:sz w:val="24"/>
          <w:szCs w:val="24"/>
        </w:rPr>
        <w:t xml:space="preserve">RADICACIÓN DE DOCUMENTOS PARA LA ENAJENACIÓN DE INMUEBLES DESTINADOS A VIVIENDA: </w:t>
      </w:r>
      <w:r w:rsidR="001559A4" w:rsidRPr="00292EA6">
        <w:rPr>
          <w:rFonts w:ascii="Arial" w:hAnsi="Arial" w:cs="Arial"/>
          <w:b/>
          <w:color w:val="FF0000"/>
          <w:spacing w:val="6"/>
          <w:sz w:val="24"/>
          <w:szCs w:val="24"/>
          <w:lang w:val="es-MX"/>
        </w:rPr>
        <w:t>CONSTRUCTORA CAPITAL BOGOTÁ S.A.S.</w:t>
      </w:r>
      <w:r w:rsidRPr="00292EA6">
        <w:rPr>
          <w:rFonts w:ascii="Arial" w:hAnsi="Arial" w:cs="Arial"/>
          <w:color w:val="FF0000"/>
          <w:spacing w:val="6"/>
          <w:sz w:val="24"/>
          <w:szCs w:val="24"/>
          <w:lang w:val="es-MX"/>
        </w:rPr>
        <w:t>,</w:t>
      </w:r>
      <w:r w:rsidR="0084517E" w:rsidRPr="00292EA6">
        <w:rPr>
          <w:rFonts w:ascii="Arial" w:hAnsi="Arial" w:cs="Arial"/>
          <w:color w:val="FF0000"/>
          <w:spacing w:val="6"/>
          <w:sz w:val="24"/>
          <w:szCs w:val="24"/>
          <w:lang w:val="es-MX"/>
        </w:rPr>
        <w:t xml:space="preserve"> </w:t>
      </w:r>
      <w:r w:rsidRPr="00292EA6">
        <w:rPr>
          <w:rFonts w:ascii="Arial" w:hAnsi="Arial" w:cs="Arial"/>
          <w:color w:val="FF0000"/>
          <w:spacing w:val="6"/>
          <w:sz w:val="24"/>
          <w:szCs w:val="24"/>
        </w:rPr>
        <w:t xml:space="preserve">efectuó la radicación de documentos para la enajenación de los inmuebles de que trata el </w:t>
      </w:r>
      <w:r w:rsidR="000C1EEB" w:rsidRPr="00292EA6">
        <w:rPr>
          <w:rFonts w:ascii="Arial" w:eastAsia="Calibri" w:hAnsi="Arial" w:cs="Arial"/>
          <w:bCs/>
          <w:color w:val="FF0000"/>
          <w:spacing w:val="6"/>
          <w:sz w:val="24"/>
          <w:szCs w:val="24"/>
        </w:rPr>
        <w:t xml:space="preserve">artículo 185 del Decreto 0019 de 2012, artículo 71 Ley 962 de 2.005 y Decreto Nacional 2180 de 2006, </w:t>
      </w:r>
      <w:r w:rsidR="00590972" w:rsidRPr="00292EA6">
        <w:rPr>
          <w:rFonts w:ascii="Arial" w:hAnsi="Arial" w:cs="Arial"/>
          <w:color w:val="FF0000"/>
          <w:spacing w:val="6"/>
          <w:sz w:val="24"/>
          <w:szCs w:val="24"/>
        </w:rPr>
        <w:t xml:space="preserve">según Radicación No. </w:t>
      </w:r>
      <w:r w:rsidR="000247DB" w:rsidRPr="00292EA6">
        <w:rPr>
          <w:rFonts w:ascii="Arial" w:hAnsi="Arial" w:cs="Arial"/>
          <w:color w:val="FF0000"/>
          <w:spacing w:val="6"/>
          <w:sz w:val="24"/>
          <w:szCs w:val="24"/>
        </w:rPr>
        <w:t>2023-50.4-8831-1</w:t>
      </w:r>
      <w:r w:rsidR="00CD3770" w:rsidRPr="00292EA6">
        <w:rPr>
          <w:rFonts w:ascii="Arial" w:hAnsi="Arial" w:cs="Arial"/>
          <w:color w:val="FF0000"/>
          <w:spacing w:val="6"/>
          <w:sz w:val="24"/>
          <w:szCs w:val="24"/>
        </w:rPr>
        <w:t xml:space="preserve">, del </w:t>
      </w:r>
      <w:r w:rsidR="000247DB" w:rsidRPr="00292EA6">
        <w:rPr>
          <w:rFonts w:ascii="Arial" w:hAnsi="Arial" w:cs="Arial"/>
          <w:color w:val="FF0000"/>
          <w:spacing w:val="6"/>
          <w:sz w:val="24"/>
          <w:szCs w:val="24"/>
        </w:rPr>
        <w:t>veintitrés</w:t>
      </w:r>
      <w:r w:rsidR="00CD3770" w:rsidRPr="00292EA6">
        <w:rPr>
          <w:rFonts w:ascii="Arial" w:hAnsi="Arial" w:cs="Arial"/>
          <w:color w:val="FF0000"/>
          <w:spacing w:val="6"/>
          <w:sz w:val="24"/>
          <w:szCs w:val="24"/>
        </w:rPr>
        <w:t xml:space="preserve"> (</w:t>
      </w:r>
      <w:r w:rsidR="000247DB" w:rsidRPr="00292EA6">
        <w:rPr>
          <w:rFonts w:ascii="Arial" w:hAnsi="Arial" w:cs="Arial"/>
          <w:color w:val="FF0000"/>
          <w:spacing w:val="6"/>
          <w:sz w:val="24"/>
          <w:szCs w:val="24"/>
        </w:rPr>
        <w:t>23</w:t>
      </w:r>
      <w:r w:rsidR="00CD3770" w:rsidRPr="00292EA6">
        <w:rPr>
          <w:rFonts w:ascii="Arial" w:hAnsi="Arial" w:cs="Arial"/>
          <w:color w:val="FF0000"/>
          <w:spacing w:val="6"/>
          <w:sz w:val="24"/>
          <w:szCs w:val="24"/>
        </w:rPr>
        <w:t xml:space="preserve">) de </w:t>
      </w:r>
      <w:r w:rsidR="000247DB" w:rsidRPr="00292EA6">
        <w:rPr>
          <w:rFonts w:ascii="Arial" w:hAnsi="Arial" w:cs="Arial"/>
          <w:color w:val="FF0000"/>
          <w:spacing w:val="6"/>
          <w:sz w:val="24"/>
          <w:szCs w:val="24"/>
        </w:rPr>
        <w:t>junio</w:t>
      </w:r>
      <w:r w:rsidR="00CD3770" w:rsidRPr="00292EA6">
        <w:rPr>
          <w:rFonts w:ascii="Arial" w:hAnsi="Arial" w:cs="Arial"/>
          <w:color w:val="FF0000"/>
          <w:spacing w:val="6"/>
          <w:sz w:val="24"/>
          <w:szCs w:val="24"/>
        </w:rPr>
        <w:t xml:space="preserve"> del año </w:t>
      </w:r>
      <w:r w:rsidR="000247DB" w:rsidRPr="00292EA6">
        <w:rPr>
          <w:rFonts w:ascii="Arial" w:hAnsi="Arial" w:cs="Arial"/>
          <w:color w:val="FF0000"/>
          <w:spacing w:val="6"/>
          <w:sz w:val="24"/>
          <w:szCs w:val="24"/>
        </w:rPr>
        <w:t xml:space="preserve">dos mil veintitrés </w:t>
      </w:r>
      <w:r w:rsidR="00CD3770" w:rsidRPr="00292EA6">
        <w:rPr>
          <w:rFonts w:ascii="Arial" w:hAnsi="Arial" w:cs="Arial"/>
          <w:color w:val="FF0000"/>
          <w:spacing w:val="6"/>
          <w:sz w:val="24"/>
          <w:szCs w:val="24"/>
        </w:rPr>
        <w:t>(2</w:t>
      </w:r>
      <w:r w:rsidR="000247DB" w:rsidRPr="00292EA6">
        <w:rPr>
          <w:rFonts w:ascii="Arial" w:hAnsi="Arial" w:cs="Arial"/>
          <w:color w:val="FF0000"/>
          <w:spacing w:val="6"/>
          <w:sz w:val="24"/>
          <w:szCs w:val="24"/>
        </w:rPr>
        <w:t>023</w:t>
      </w:r>
      <w:r w:rsidR="00CD3770" w:rsidRPr="00292EA6">
        <w:rPr>
          <w:rFonts w:ascii="Arial" w:hAnsi="Arial" w:cs="Arial"/>
          <w:color w:val="FF0000"/>
          <w:spacing w:val="6"/>
          <w:sz w:val="24"/>
          <w:szCs w:val="24"/>
        </w:rPr>
        <w:t>)</w:t>
      </w:r>
      <w:r w:rsidR="000C1EEB" w:rsidRPr="00292EA6">
        <w:rPr>
          <w:rFonts w:ascii="Arial" w:hAnsi="Arial" w:cs="Arial"/>
          <w:color w:val="FF0000"/>
          <w:spacing w:val="6"/>
          <w:sz w:val="24"/>
          <w:szCs w:val="24"/>
        </w:rPr>
        <w:t xml:space="preserve">, </w:t>
      </w:r>
      <w:r w:rsidR="00614030" w:rsidRPr="00292EA6">
        <w:rPr>
          <w:rFonts w:ascii="Arial" w:hAnsi="Arial" w:cs="Arial"/>
          <w:color w:val="FF0000"/>
          <w:spacing w:val="6"/>
          <w:sz w:val="24"/>
          <w:szCs w:val="24"/>
        </w:rPr>
        <w:t xml:space="preserve">ante la ALCALDÍA DE ZIPAQUIRÁ – SECRETARIA DE PLANEACIÓN – DIRECCIÓN DE URBANISMO </w:t>
      </w:r>
      <w:r w:rsidR="009718ED" w:rsidRPr="00292EA6">
        <w:rPr>
          <w:rFonts w:ascii="Arial" w:hAnsi="Arial" w:cs="Arial"/>
          <w:color w:val="FF0000"/>
          <w:spacing w:val="6"/>
          <w:sz w:val="24"/>
          <w:szCs w:val="24"/>
        </w:rPr>
        <w:t>Y ESPACIO PÚBLICO.</w:t>
      </w:r>
      <w:r w:rsidR="00614030" w:rsidRPr="00292EA6">
        <w:rPr>
          <w:rFonts w:ascii="Arial" w:hAnsi="Arial" w:cs="Arial"/>
          <w:color w:val="FF0000"/>
          <w:spacing w:val="6"/>
          <w:sz w:val="24"/>
          <w:szCs w:val="24"/>
        </w:rPr>
        <w:tab/>
      </w:r>
    </w:p>
    <w:p w14:paraId="042C44B5" w14:textId="0EBFDD25" w:rsidR="00547002" w:rsidRPr="00292EA6" w:rsidRDefault="00547002" w:rsidP="00292EA6">
      <w:pPr>
        <w:widowControl w:val="0"/>
        <w:tabs>
          <w:tab w:val="right" w:leader="hyphen" w:pos="8811"/>
        </w:tabs>
        <w:spacing w:line="440" w:lineRule="exact"/>
        <w:jc w:val="both"/>
        <w:rPr>
          <w:rFonts w:ascii="Arial" w:hAnsi="Arial" w:cs="Arial"/>
          <w:spacing w:val="6"/>
          <w:sz w:val="24"/>
          <w:szCs w:val="24"/>
          <w:lang w:val="es-MX"/>
        </w:rPr>
      </w:pPr>
      <w:r w:rsidRPr="00292EA6">
        <w:rPr>
          <w:rFonts w:ascii="Arial" w:hAnsi="Arial" w:cs="Arial"/>
          <w:b/>
          <w:bCs/>
          <w:spacing w:val="6"/>
          <w:sz w:val="24"/>
          <w:szCs w:val="24"/>
        </w:rPr>
        <w:t>UNDÉCIMA</w:t>
      </w:r>
      <w:r w:rsidRPr="00292EA6">
        <w:rPr>
          <w:rFonts w:ascii="Arial" w:hAnsi="Arial" w:cs="Arial"/>
          <w:b/>
          <w:spacing w:val="6"/>
          <w:sz w:val="24"/>
          <w:szCs w:val="24"/>
        </w:rPr>
        <w:t xml:space="preserve">.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lang w:val="es-MX"/>
        </w:rPr>
        <w:t xml:space="preserve"> se obliga a realizar el desenglobe catastral de cada una de las unidades</w:t>
      </w:r>
      <w:r w:rsidRPr="00292EA6">
        <w:rPr>
          <w:rFonts w:ascii="Arial" w:hAnsi="Arial" w:cs="Arial"/>
          <w:spacing w:val="6"/>
          <w:sz w:val="24"/>
          <w:szCs w:val="24"/>
        </w:rPr>
        <w:t xml:space="preserve"> que conforman el </w:t>
      </w:r>
      <w:r w:rsidRPr="00292EA6">
        <w:rPr>
          <w:rFonts w:ascii="Arial" w:hAnsi="Arial" w:cs="Arial"/>
          <w:spacing w:val="6"/>
          <w:sz w:val="24"/>
          <w:szCs w:val="24"/>
          <w:lang w:val="es-MX"/>
        </w:rPr>
        <w:t>“</w:t>
      </w:r>
      <w:r w:rsidR="00B81A48" w:rsidRPr="00292EA6">
        <w:rPr>
          <w:rFonts w:ascii="Arial" w:hAnsi="Arial" w:cs="Arial"/>
          <w:b/>
          <w:spacing w:val="6"/>
          <w:sz w:val="24"/>
          <w:szCs w:val="24"/>
          <w:lang w:eastAsia="zh-CN"/>
        </w:rPr>
        <w:t>CONJUNTO DE USO MIXTO ARBOREA” - PROPIEDAD HORIZONTAL</w:t>
      </w:r>
      <w:r w:rsidR="00B81A48" w:rsidRPr="00292EA6">
        <w:rPr>
          <w:rFonts w:ascii="Arial" w:hAnsi="Arial" w:cs="Arial"/>
          <w:spacing w:val="6"/>
          <w:sz w:val="24"/>
          <w:szCs w:val="24"/>
          <w:lang w:val="es-CO"/>
        </w:rPr>
        <w:t xml:space="preserve"> </w:t>
      </w:r>
      <w:r w:rsidRPr="00292EA6">
        <w:rPr>
          <w:rFonts w:ascii="Arial" w:hAnsi="Arial" w:cs="Arial"/>
          <w:spacing w:val="6"/>
          <w:sz w:val="24"/>
          <w:szCs w:val="24"/>
          <w:lang w:val="es-MX"/>
        </w:rPr>
        <w:t>ante la Unidad Administrativa de Catastro Distrital</w:t>
      </w:r>
      <w:r w:rsidRPr="00292EA6">
        <w:rPr>
          <w:rFonts w:ascii="Arial" w:hAnsi="Arial" w:cs="Arial"/>
          <w:spacing w:val="6"/>
          <w:sz w:val="24"/>
          <w:szCs w:val="24"/>
        </w:rPr>
        <w:t>.</w:t>
      </w:r>
      <w:r w:rsidRPr="00292EA6">
        <w:rPr>
          <w:rFonts w:ascii="Arial" w:hAnsi="Arial" w:cs="Arial"/>
          <w:spacing w:val="6"/>
          <w:sz w:val="24"/>
          <w:szCs w:val="24"/>
        </w:rPr>
        <w:tab/>
      </w:r>
    </w:p>
    <w:p w14:paraId="218C5612" w14:textId="5A07932F" w:rsidR="00FA2C7D" w:rsidRPr="00292EA6" w:rsidRDefault="00FA2C7D" w:rsidP="00292EA6">
      <w:pPr>
        <w:widowControl w:val="0"/>
        <w:tabs>
          <w:tab w:val="right" w:leader="hyphen" w:pos="8811"/>
        </w:tabs>
        <w:spacing w:line="440" w:lineRule="exact"/>
        <w:jc w:val="both"/>
        <w:rPr>
          <w:rFonts w:ascii="Arial" w:hAnsi="Arial" w:cs="Arial"/>
          <w:color w:val="000000" w:themeColor="text1"/>
          <w:spacing w:val="6"/>
          <w:sz w:val="24"/>
          <w:szCs w:val="24"/>
        </w:rPr>
      </w:pPr>
      <w:r w:rsidRPr="00292EA6">
        <w:rPr>
          <w:rFonts w:ascii="Arial" w:hAnsi="Arial" w:cs="Arial"/>
          <w:b/>
          <w:bCs/>
          <w:color w:val="000000" w:themeColor="text1"/>
          <w:spacing w:val="6"/>
          <w:sz w:val="24"/>
          <w:szCs w:val="24"/>
        </w:rPr>
        <w:t>DUODÉCIMA</w:t>
      </w:r>
      <w:r w:rsidRPr="00292EA6">
        <w:rPr>
          <w:rFonts w:ascii="Arial" w:hAnsi="Arial" w:cs="Arial"/>
          <w:b/>
          <w:color w:val="000000" w:themeColor="text1"/>
          <w:spacing w:val="6"/>
          <w:sz w:val="24"/>
          <w:szCs w:val="24"/>
        </w:rPr>
        <w:t xml:space="preserve">. </w:t>
      </w:r>
      <w:r w:rsidRPr="00292EA6">
        <w:rPr>
          <w:rFonts w:ascii="Arial" w:hAnsi="Arial" w:cs="Arial"/>
          <w:b/>
          <w:bCs/>
          <w:color w:val="000000" w:themeColor="text1"/>
          <w:spacing w:val="6"/>
          <w:sz w:val="24"/>
          <w:szCs w:val="24"/>
        </w:rPr>
        <w:t xml:space="preserve">EL (LA, LOS, LAS) COMPRADOR (A, ES, AS) </w:t>
      </w:r>
      <w:r w:rsidRPr="00292EA6">
        <w:rPr>
          <w:rFonts w:ascii="Arial" w:hAnsi="Arial" w:cs="Arial"/>
          <w:color w:val="000000" w:themeColor="text1"/>
          <w:spacing w:val="6"/>
          <w:sz w:val="24"/>
          <w:szCs w:val="24"/>
        </w:rPr>
        <w:t>declara(n) conocer y aceptar los términos contenidos en el</w:t>
      </w:r>
      <w:r w:rsidR="00B81A48" w:rsidRPr="00292EA6">
        <w:rPr>
          <w:rFonts w:ascii="Arial" w:hAnsi="Arial" w:cs="Arial"/>
          <w:color w:val="000000" w:themeColor="text1"/>
          <w:spacing w:val="6"/>
          <w:sz w:val="24"/>
          <w:szCs w:val="24"/>
        </w:rPr>
        <w:t xml:space="preserve"> </w:t>
      </w:r>
      <w:r w:rsidR="00B81A48" w:rsidRPr="00292EA6">
        <w:rPr>
          <w:rFonts w:ascii="Arial" w:hAnsi="Arial" w:cs="Arial"/>
          <w:b/>
          <w:spacing w:val="6"/>
          <w:sz w:val="24"/>
          <w:szCs w:val="24"/>
          <w:lang w:val="es-CO" w:eastAsia="es-CO"/>
        </w:rPr>
        <w:t>CONTRATO DE FIDUCIA MERCANTIL DE ADMINISTRACIÓN</w:t>
      </w:r>
      <w:r w:rsidR="00B81A48" w:rsidRPr="00292EA6">
        <w:rPr>
          <w:rFonts w:ascii="Arial" w:hAnsi="Arial" w:cs="Arial"/>
          <w:spacing w:val="6"/>
          <w:sz w:val="24"/>
          <w:szCs w:val="24"/>
        </w:rPr>
        <w:t xml:space="preserve"> suscrito mediante documento privado del </w:t>
      </w:r>
      <w:r w:rsidR="00B81A48" w:rsidRPr="00292EA6">
        <w:rPr>
          <w:rFonts w:ascii="Arial" w:hAnsi="Arial" w:cs="Arial"/>
          <w:spacing w:val="6"/>
          <w:sz w:val="24"/>
          <w:szCs w:val="24"/>
          <w:lang w:val="es-CO" w:eastAsia="es-CO"/>
        </w:rPr>
        <w:t xml:space="preserve">trece (13) de septiembre del 2023, </w:t>
      </w:r>
      <w:r w:rsidR="00B81A48"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color w:val="000000" w:themeColor="text1"/>
          <w:spacing w:val="6"/>
          <w:sz w:val="24"/>
          <w:szCs w:val="24"/>
        </w:rPr>
        <w:t xml:space="preserve">, entre </w:t>
      </w:r>
      <w:r w:rsidRPr="00292EA6">
        <w:rPr>
          <w:rFonts w:ascii="Arial" w:hAnsi="Arial" w:cs="Arial"/>
          <w:b/>
          <w:color w:val="000000" w:themeColor="text1"/>
          <w:spacing w:val="6"/>
          <w:sz w:val="24"/>
          <w:szCs w:val="24"/>
        </w:rPr>
        <w:t>CONSTRUCTORA CAPITAL BOGOTÁ S.A.S.</w:t>
      </w:r>
      <w:r w:rsidRPr="00292EA6">
        <w:rPr>
          <w:rFonts w:ascii="Arial" w:hAnsi="Arial" w:cs="Arial"/>
          <w:color w:val="000000" w:themeColor="text1"/>
          <w:spacing w:val="6"/>
          <w:sz w:val="24"/>
          <w:szCs w:val="24"/>
        </w:rPr>
        <w:t xml:space="preserve">, por una parte y </w:t>
      </w:r>
      <w:r w:rsidRPr="00292EA6">
        <w:rPr>
          <w:rFonts w:ascii="Arial" w:hAnsi="Arial" w:cs="Arial"/>
          <w:b/>
          <w:color w:val="000000" w:themeColor="text1"/>
          <w:spacing w:val="6"/>
          <w:sz w:val="24"/>
          <w:szCs w:val="24"/>
        </w:rPr>
        <w:t>FIDUCIARIA BOGOTÁ S.A</w:t>
      </w:r>
      <w:r w:rsidR="00B81A48" w:rsidRPr="00292EA6">
        <w:rPr>
          <w:rFonts w:ascii="Arial" w:hAnsi="Arial" w:cs="Arial"/>
          <w:b/>
          <w:color w:val="000000" w:themeColor="text1"/>
          <w:spacing w:val="6"/>
          <w:sz w:val="24"/>
          <w:szCs w:val="24"/>
        </w:rPr>
        <w:t>.</w:t>
      </w:r>
      <w:r w:rsidR="00B81A48" w:rsidRPr="00292EA6">
        <w:rPr>
          <w:rFonts w:ascii="Arial" w:hAnsi="Arial" w:cs="Arial"/>
          <w:bCs/>
          <w:color w:val="000000" w:themeColor="text1"/>
          <w:spacing w:val="6"/>
          <w:sz w:val="24"/>
          <w:szCs w:val="24"/>
        </w:rPr>
        <w:tab/>
      </w:r>
    </w:p>
    <w:p w14:paraId="14DA1CD4" w14:textId="23FA1F3F"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DÉCIMA TERCERA.</w:t>
      </w:r>
      <w:r w:rsidRPr="00292EA6">
        <w:rPr>
          <w:rFonts w:ascii="Arial" w:hAnsi="Arial" w:cs="Arial"/>
          <w:spacing w:val="6"/>
          <w:sz w:val="24"/>
          <w:szCs w:val="24"/>
        </w:rPr>
        <w:t xml:space="preserve"> </w:t>
      </w:r>
      <w:r w:rsidRPr="00292EA6">
        <w:rPr>
          <w:rFonts w:ascii="Arial" w:hAnsi="Arial" w:cs="Arial"/>
          <w:b/>
          <w:spacing w:val="6"/>
          <w:sz w:val="24"/>
          <w:szCs w:val="24"/>
        </w:rPr>
        <w:t xml:space="preserve">EL (LA) (LOS)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conoce(n) y </w:t>
      </w:r>
      <w:r w:rsidRPr="00292EA6">
        <w:rPr>
          <w:rFonts w:ascii="Arial" w:hAnsi="Arial" w:cs="Arial"/>
          <w:spacing w:val="6"/>
          <w:sz w:val="24"/>
          <w:szCs w:val="24"/>
        </w:rPr>
        <w:lastRenderedPageBreak/>
        <w:t xml:space="preserve">acepta(n) la existencia </w:t>
      </w:r>
      <w:r w:rsidR="00A43204" w:rsidRPr="00292EA6">
        <w:rPr>
          <w:rFonts w:ascii="Arial" w:hAnsi="Arial" w:cs="Arial"/>
          <w:spacing w:val="6"/>
          <w:sz w:val="24"/>
          <w:szCs w:val="24"/>
        </w:rPr>
        <w:t>del</w:t>
      </w:r>
      <w:r w:rsidR="0010544A" w:rsidRPr="00292EA6">
        <w:rPr>
          <w:rFonts w:ascii="Arial" w:hAnsi="Arial" w:cs="Arial"/>
          <w:spacing w:val="6"/>
          <w:sz w:val="24"/>
          <w:szCs w:val="24"/>
        </w:rPr>
        <w:t xml:space="preserve"> </w:t>
      </w:r>
      <w:r w:rsidR="000B016F" w:rsidRPr="00292EA6">
        <w:rPr>
          <w:rFonts w:ascii="Arial" w:hAnsi="Arial" w:cs="Arial"/>
          <w:spacing w:val="6"/>
          <w:sz w:val="24"/>
          <w:szCs w:val="24"/>
        </w:rPr>
        <w:t>(</w:t>
      </w:r>
      <w:r w:rsidRPr="00292EA6">
        <w:rPr>
          <w:rFonts w:ascii="Arial" w:hAnsi="Arial" w:cs="Arial"/>
          <w:spacing w:val="6"/>
          <w:sz w:val="24"/>
          <w:szCs w:val="24"/>
        </w:rPr>
        <w:t xml:space="preserve">los) apartamento(s) modelo del </w:t>
      </w:r>
      <w:r w:rsidR="00A43204" w:rsidRPr="00292EA6">
        <w:rPr>
          <w:rFonts w:ascii="Arial" w:hAnsi="Arial" w:cs="Arial"/>
          <w:spacing w:val="6"/>
          <w:sz w:val="24"/>
          <w:szCs w:val="24"/>
        </w:rPr>
        <w:t>“</w:t>
      </w:r>
      <w:r w:rsidR="00B81A48" w:rsidRPr="00292EA6">
        <w:rPr>
          <w:rFonts w:ascii="Arial" w:hAnsi="Arial" w:cs="Arial"/>
          <w:b/>
          <w:spacing w:val="6"/>
          <w:sz w:val="24"/>
          <w:szCs w:val="24"/>
          <w:lang w:eastAsia="zh-CN"/>
        </w:rPr>
        <w:t xml:space="preserve">CONJUNTO DE USO MIXTO ARBOREA” - PROPIEDAD </w:t>
      </w:r>
      <w:r w:rsidR="00A43204" w:rsidRPr="00292EA6">
        <w:rPr>
          <w:rFonts w:ascii="Arial" w:hAnsi="Arial" w:cs="Arial"/>
          <w:b/>
          <w:spacing w:val="6"/>
          <w:sz w:val="24"/>
          <w:szCs w:val="24"/>
          <w:lang w:eastAsia="zh-CN"/>
        </w:rPr>
        <w:t>HORIZONTAL</w:t>
      </w:r>
      <w:r w:rsidR="00A43204" w:rsidRPr="00292EA6">
        <w:rPr>
          <w:rFonts w:ascii="Arial" w:hAnsi="Arial" w:cs="Arial"/>
          <w:spacing w:val="6"/>
          <w:sz w:val="24"/>
          <w:szCs w:val="24"/>
          <w:lang w:val="es-CO"/>
        </w:rPr>
        <w:t xml:space="preserve"> </w:t>
      </w:r>
      <w:r w:rsidR="00A43204" w:rsidRPr="00292EA6">
        <w:rPr>
          <w:rFonts w:ascii="Arial" w:hAnsi="Arial" w:cs="Arial"/>
          <w:spacing w:val="6"/>
          <w:sz w:val="24"/>
          <w:szCs w:val="24"/>
        </w:rPr>
        <w:t>y</w:t>
      </w:r>
      <w:r w:rsidRPr="00292EA6">
        <w:rPr>
          <w:rFonts w:ascii="Arial" w:hAnsi="Arial" w:cs="Arial"/>
          <w:spacing w:val="6"/>
          <w:sz w:val="24"/>
          <w:szCs w:val="24"/>
        </w:rPr>
        <w:t xml:space="preserve"> se obliga(n) a respetar y permitir el libre acceso al(los) mismo(s), durante toda la gestión de ventas del proyecto. </w:t>
      </w:r>
      <w:r w:rsidR="0051337C" w:rsidRPr="00292EA6">
        <w:rPr>
          <w:rFonts w:ascii="Arial" w:hAnsi="Arial" w:cs="Arial"/>
          <w:spacing w:val="6"/>
          <w:sz w:val="24"/>
          <w:szCs w:val="24"/>
        </w:rPr>
        <w:tab/>
      </w:r>
    </w:p>
    <w:p w14:paraId="0E90BD85" w14:textId="45AB9436"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 xml:space="preserve">DÉCIMA CUARTA. DESARROLLO POR ETAPAS: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y aceptar que el </w:t>
      </w:r>
      <w:r w:rsidR="00A43204" w:rsidRPr="00292EA6">
        <w:rPr>
          <w:rFonts w:ascii="Arial" w:hAnsi="Arial" w:cs="Arial"/>
          <w:spacing w:val="6"/>
          <w:sz w:val="24"/>
          <w:szCs w:val="24"/>
        </w:rPr>
        <w:t>“</w:t>
      </w:r>
      <w:r w:rsidR="00B81A48" w:rsidRPr="00292EA6">
        <w:rPr>
          <w:rFonts w:ascii="Arial" w:hAnsi="Arial" w:cs="Arial"/>
          <w:b/>
          <w:spacing w:val="6"/>
          <w:sz w:val="24"/>
          <w:szCs w:val="24"/>
          <w:lang w:eastAsia="zh-CN"/>
        </w:rPr>
        <w:t xml:space="preserve">CONJUNTO DE USO MIXTO ARBOREA” - PROPIEDAD </w:t>
      </w:r>
      <w:r w:rsidR="00A43204" w:rsidRPr="00292EA6">
        <w:rPr>
          <w:rFonts w:ascii="Arial" w:hAnsi="Arial" w:cs="Arial"/>
          <w:b/>
          <w:spacing w:val="6"/>
          <w:sz w:val="24"/>
          <w:szCs w:val="24"/>
          <w:lang w:eastAsia="zh-CN"/>
        </w:rPr>
        <w:t>HORIZONTAL</w:t>
      </w:r>
      <w:r w:rsidR="00A43204" w:rsidRPr="00292EA6">
        <w:rPr>
          <w:rFonts w:ascii="Arial" w:hAnsi="Arial" w:cs="Arial"/>
          <w:spacing w:val="6"/>
          <w:sz w:val="24"/>
          <w:szCs w:val="24"/>
          <w:lang w:val="es-CO"/>
        </w:rPr>
        <w:t xml:space="preserve"> </w:t>
      </w:r>
      <w:r w:rsidR="00A43204" w:rsidRPr="00292EA6">
        <w:rPr>
          <w:rFonts w:ascii="Arial" w:hAnsi="Arial" w:cs="Arial"/>
          <w:spacing w:val="6"/>
          <w:sz w:val="24"/>
          <w:szCs w:val="24"/>
        </w:rPr>
        <w:t>es</w:t>
      </w:r>
      <w:r w:rsidRPr="00292EA6">
        <w:rPr>
          <w:rFonts w:ascii="Arial" w:hAnsi="Arial" w:cs="Arial"/>
          <w:spacing w:val="6"/>
          <w:sz w:val="24"/>
          <w:szCs w:val="24"/>
        </w:rPr>
        <w:t xml:space="preserve"> desarrollado por etapas, en los términos del Artículo 7° de la Ley 675 de 2001 y del reglamento de propiedad horizontal del Conjunto. En consecuencia,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y aceptar que </w:t>
      </w:r>
      <w:del w:id="50" w:author="Castellanos Arias, Maria Alejandra" w:date="2024-09-02T21:31:00Z">
        <w:r w:rsidRPr="00292EA6" w:rsidDel="00135BF5">
          <w:rPr>
            <w:rFonts w:ascii="Arial" w:hAnsi="Arial" w:cs="Arial"/>
            <w:b/>
            <w:spacing w:val="6"/>
            <w:sz w:val="24"/>
            <w:szCs w:val="24"/>
          </w:rPr>
          <w:delText>LA VENDEDORA</w:delText>
        </w:r>
      </w:del>
      <w:ins w:id="51" w:author="Castellanos Arias, Maria Alejandra" w:date="2024-09-02T21:31:00Z">
        <w:r w:rsidR="00135BF5">
          <w:rPr>
            <w:rFonts w:ascii="Arial" w:hAnsi="Arial" w:cs="Arial"/>
            <w:b/>
            <w:spacing w:val="6"/>
            <w:sz w:val="24"/>
            <w:szCs w:val="24"/>
          </w:rPr>
          <w:t>EL TRADENTE</w:t>
        </w:r>
      </w:ins>
      <w:r w:rsidRPr="00292EA6">
        <w:rPr>
          <w:rFonts w:ascii="Arial" w:hAnsi="Arial" w:cs="Arial"/>
          <w:spacing w:val="6"/>
          <w:sz w:val="24"/>
          <w:szCs w:val="24"/>
        </w:rPr>
        <w:t xml:space="preserve"> por instrucción del </w:t>
      </w:r>
      <w:r w:rsidR="00093E31"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292EA6">
        <w:rPr>
          <w:rFonts w:ascii="Arial" w:hAnsi="Arial" w:cs="Arial"/>
          <w:spacing w:val="6"/>
          <w:sz w:val="24"/>
          <w:szCs w:val="24"/>
        </w:rPr>
        <w:t>E</w:t>
      </w:r>
      <w:r w:rsidR="00B81A48" w:rsidRPr="00292EA6">
        <w:rPr>
          <w:rFonts w:ascii="Arial" w:hAnsi="Arial" w:cs="Arial"/>
          <w:spacing w:val="6"/>
          <w:sz w:val="24"/>
          <w:szCs w:val="24"/>
        </w:rPr>
        <w:t>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292EA6">
        <w:rPr>
          <w:rFonts w:ascii="Arial" w:hAnsi="Arial" w:cs="Arial"/>
          <w:spacing w:val="6"/>
          <w:sz w:val="24"/>
          <w:szCs w:val="24"/>
        </w:rPr>
        <w:tab/>
      </w:r>
    </w:p>
    <w:p w14:paraId="6A13CDF8" w14:textId="56797878" w:rsidR="00AB737E" w:rsidRPr="00292EA6" w:rsidRDefault="00547002" w:rsidP="00292EA6">
      <w:pPr>
        <w:widowControl w:val="0"/>
        <w:tabs>
          <w:tab w:val="right" w:leader="hyphen" w:pos="8811"/>
        </w:tabs>
        <w:spacing w:line="440" w:lineRule="exact"/>
        <w:jc w:val="both"/>
        <w:rPr>
          <w:rFonts w:ascii="Arial" w:hAnsi="Arial" w:cs="Arial"/>
          <w:color w:val="FF0000"/>
          <w:spacing w:val="6"/>
          <w:sz w:val="24"/>
          <w:szCs w:val="24"/>
        </w:rPr>
      </w:pPr>
      <w:r w:rsidRPr="00292EA6">
        <w:rPr>
          <w:rFonts w:ascii="Arial" w:hAnsi="Arial" w:cs="Arial"/>
          <w:b/>
          <w:bCs/>
          <w:spacing w:val="6"/>
          <w:sz w:val="24"/>
          <w:szCs w:val="24"/>
        </w:rPr>
        <w:t>DÉCIMA QUINTA</w:t>
      </w:r>
      <w:r w:rsidRPr="00292EA6">
        <w:rPr>
          <w:rFonts w:ascii="Arial" w:hAnsi="Arial" w:cs="Arial"/>
          <w:b/>
          <w:spacing w:val="6"/>
          <w:sz w:val="24"/>
          <w:szCs w:val="24"/>
        </w:rPr>
        <w:t xml:space="preserve">. </w:t>
      </w:r>
      <w:r w:rsidR="00AB737E" w:rsidRPr="00292EA6">
        <w:rPr>
          <w:rFonts w:ascii="Arial" w:hAnsi="Arial" w:cs="Arial"/>
          <w:b/>
          <w:color w:val="FF0000"/>
          <w:spacing w:val="6"/>
          <w:sz w:val="24"/>
          <w:szCs w:val="24"/>
        </w:rPr>
        <w:t xml:space="preserve">CUMPLIMIENTO DE LA PROMESA DE COMPRAVENTA. </w:t>
      </w:r>
      <w:r w:rsidR="00AB737E" w:rsidRPr="00292EA6">
        <w:rPr>
          <w:rFonts w:ascii="Arial" w:hAnsi="Arial" w:cs="Arial"/>
          <w:color w:val="FF0000"/>
          <w:spacing w:val="6"/>
          <w:sz w:val="24"/>
          <w:szCs w:val="24"/>
        </w:rPr>
        <w:t xml:space="preserve">Con la suscripción del presente contrato </w:t>
      </w:r>
      <w:r w:rsidR="00AB737E" w:rsidRPr="00292EA6">
        <w:rPr>
          <w:rFonts w:ascii="Arial" w:hAnsi="Arial" w:cs="Arial"/>
          <w:b/>
          <w:color w:val="FF0000"/>
          <w:spacing w:val="6"/>
          <w:sz w:val="24"/>
          <w:szCs w:val="24"/>
        </w:rPr>
        <w:t xml:space="preserve">EL (LA, LOS, LAS) COMPRADOR (A, ES, AS) </w:t>
      </w:r>
      <w:r w:rsidR="00AB737E" w:rsidRPr="00292EA6">
        <w:rPr>
          <w:rFonts w:ascii="Arial" w:hAnsi="Arial" w:cs="Arial"/>
          <w:color w:val="FF0000"/>
          <w:spacing w:val="6"/>
          <w:sz w:val="24"/>
          <w:szCs w:val="24"/>
        </w:rPr>
        <w:t xml:space="preserve">y </w:t>
      </w:r>
      <w:r w:rsidR="00AB737E" w:rsidRPr="00292EA6">
        <w:rPr>
          <w:rFonts w:ascii="Arial" w:hAnsi="Arial" w:cs="Arial"/>
          <w:b/>
          <w:color w:val="FF0000"/>
          <w:spacing w:val="6"/>
          <w:sz w:val="24"/>
          <w:szCs w:val="24"/>
        </w:rPr>
        <w:t>EL TRADENTE</w:t>
      </w:r>
      <w:r w:rsidR="00AB737E" w:rsidRPr="00292EA6">
        <w:rPr>
          <w:rFonts w:ascii="Arial" w:hAnsi="Arial" w:cs="Arial"/>
          <w:color w:val="FF0000"/>
          <w:spacing w:val="6"/>
          <w:sz w:val="24"/>
          <w:szCs w:val="24"/>
        </w:rPr>
        <w:t xml:space="preserve"> declaran que para todos los efectos legales, las cláusulas y declaraciones realizadas en el presente Instrumento Público primarán y por ende modificarán cualquier estipulación contraria o </w:t>
      </w:r>
      <w:r w:rsidR="00AB737E" w:rsidRPr="00292EA6">
        <w:rPr>
          <w:rFonts w:ascii="Arial" w:hAnsi="Arial" w:cs="Arial"/>
          <w:color w:val="FF0000"/>
          <w:spacing w:val="6"/>
          <w:sz w:val="24"/>
          <w:szCs w:val="24"/>
        </w:rPr>
        <w:lastRenderedPageBreak/>
        <w:t xml:space="preserve">contradictoria a las mismas señaladas en el Contrato de Promesa de Compraventa suscrito </w:t>
      </w:r>
      <w:r w:rsidR="00AB737E" w:rsidRPr="00292EA6">
        <w:rPr>
          <w:rFonts w:ascii="Arial" w:hAnsi="Arial" w:cs="Arial"/>
          <w:color w:val="FF0000"/>
          <w:spacing w:val="6"/>
          <w:sz w:val="24"/>
          <w:szCs w:val="24"/>
          <w:lang w:val="es-CO"/>
        </w:rPr>
        <w:t xml:space="preserve">entre </w:t>
      </w:r>
      <w:r w:rsidR="00AB737E" w:rsidRPr="00292EA6">
        <w:rPr>
          <w:rFonts w:ascii="Arial" w:hAnsi="Arial" w:cs="Arial"/>
          <w:b/>
          <w:color w:val="FF0000"/>
          <w:spacing w:val="6"/>
          <w:sz w:val="24"/>
          <w:szCs w:val="24"/>
          <w:lang w:val="es-CO"/>
        </w:rPr>
        <w:t>CONSTRUCTORA CAPITAL BOGOTÁ S.A.S.</w:t>
      </w:r>
      <w:r w:rsidR="00AB737E" w:rsidRPr="00292EA6">
        <w:rPr>
          <w:rFonts w:ascii="Arial" w:hAnsi="Arial" w:cs="Arial"/>
          <w:color w:val="FF0000"/>
          <w:spacing w:val="6"/>
          <w:sz w:val="24"/>
          <w:szCs w:val="24"/>
          <w:lang w:val="es-CO"/>
        </w:rPr>
        <w:t xml:space="preserve">, por una parte y </w:t>
      </w:r>
      <w:r w:rsidR="00AB737E" w:rsidRPr="00292EA6">
        <w:rPr>
          <w:rFonts w:ascii="Arial" w:hAnsi="Arial" w:cs="Arial"/>
          <w:b/>
          <w:bCs/>
          <w:color w:val="FF0000"/>
          <w:spacing w:val="6"/>
          <w:sz w:val="24"/>
          <w:szCs w:val="24"/>
        </w:rPr>
        <w:t xml:space="preserve">EL (LA)(LOS) COMPRADOR (A)(ES) </w:t>
      </w:r>
      <w:r w:rsidR="00AB737E" w:rsidRPr="00292EA6">
        <w:rPr>
          <w:rFonts w:ascii="Arial" w:hAnsi="Arial" w:cs="Arial"/>
          <w:noProof/>
          <w:color w:val="FF0000"/>
          <w:spacing w:val="6"/>
          <w:sz w:val="24"/>
          <w:szCs w:val="24"/>
          <w:lang w:val="es-CO"/>
        </w:rPr>
        <w:t xml:space="preserve">por la otra, </w:t>
      </w:r>
      <w:r w:rsidR="00AB737E" w:rsidRPr="00292EA6">
        <w:rPr>
          <w:rFonts w:ascii="Arial" w:hAnsi="Arial" w:cs="Arial"/>
          <w:color w:val="FF0000"/>
          <w:spacing w:val="6"/>
          <w:sz w:val="24"/>
          <w:szCs w:val="24"/>
        </w:rPr>
        <w:t xml:space="preserve">el día: </w:t>
      </w:r>
      <w:proofErr w:type="spellStart"/>
      <w:r w:rsidR="00AB737E" w:rsidRPr="00292EA6">
        <w:rPr>
          <w:rFonts w:ascii="Arial" w:hAnsi="Arial" w:cs="Arial"/>
          <w:b/>
          <w:color w:val="FF0000"/>
          <w:spacing w:val="6"/>
          <w:sz w:val="24"/>
          <w:szCs w:val="24"/>
        </w:rPr>
        <w:t>fechapromesa</w:t>
      </w:r>
      <w:proofErr w:type="spellEnd"/>
      <w:r w:rsidR="00AB737E" w:rsidRPr="00292EA6">
        <w:rPr>
          <w:rFonts w:ascii="Arial" w:hAnsi="Arial" w:cs="Arial"/>
          <w:b/>
          <w:color w:val="FF0000"/>
          <w:spacing w:val="6"/>
          <w:sz w:val="24"/>
          <w:szCs w:val="24"/>
        </w:rPr>
        <w:t xml:space="preserve">, </w:t>
      </w:r>
      <w:r w:rsidR="00AB737E" w:rsidRPr="00292EA6">
        <w:rPr>
          <w:rFonts w:ascii="Arial" w:hAnsi="Arial" w:cs="Arial"/>
          <w:color w:val="FF0000"/>
          <w:spacing w:val="6"/>
          <w:sz w:val="24"/>
          <w:szCs w:val="24"/>
        </w:rPr>
        <w:t xml:space="preserve">al cual se le da cumplimiento con la celebración del presente Instrumento Público. </w:t>
      </w:r>
      <w:r w:rsidR="00AB737E" w:rsidRPr="00292EA6">
        <w:rPr>
          <w:rFonts w:ascii="Arial" w:hAnsi="Arial" w:cs="Arial"/>
          <w:color w:val="FF0000"/>
          <w:spacing w:val="6"/>
          <w:sz w:val="24"/>
          <w:szCs w:val="24"/>
        </w:rPr>
        <w:tab/>
      </w:r>
    </w:p>
    <w:p w14:paraId="1EB6E14A" w14:textId="14D18C5F" w:rsidR="00D40BBA" w:rsidRPr="00292EA6" w:rsidRDefault="00D40BBA"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Cs/>
          <w:iCs/>
          <w:spacing w:val="6"/>
          <w:sz w:val="24"/>
          <w:szCs w:val="24"/>
        </w:rPr>
        <w:t>El suscrito</w:t>
      </w:r>
      <w:r w:rsidRPr="00292EA6">
        <w:rPr>
          <w:rFonts w:ascii="Arial" w:hAnsi="Arial" w:cs="Arial"/>
          <w:spacing w:val="6"/>
          <w:sz w:val="24"/>
          <w:szCs w:val="24"/>
        </w:rPr>
        <w:t xml:space="preserve">, </w:t>
      </w:r>
      <w:r w:rsidR="0047393E" w:rsidRPr="00292EA6">
        <w:rPr>
          <w:rFonts w:ascii="Arial" w:hAnsi="Arial" w:cs="Arial"/>
          <w:b/>
          <w:bCs/>
          <w:spacing w:val="6"/>
          <w:sz w:val="24"/>
          <w:szCs w:val="24"/>
        </w:rPr>
        <w:t xml:space="preserve">CARLOS ALBERTO PERRY WOBST, </w:t>
      </w:r>
      <w:r w:rsidR="0047393E" w:rsidRPr="00292EA6">
        <w:rPr>
          <w:rFonts w:ascii="Arial" w:hAnsi="Arial" w:cs="Arial"/>
          <w:spacing w:val="6"/>
          <w:sz w:val="24"/>
          <w:szCs w:val="24"/>
        </w:rPr>
        <w:t>identificado con la Cédula de Ciudadanía número 80.090.710 de Bogotá</w:t>
      </w:r>
      <w:r w:rsidRPr="00292EA6">
        <w:rPr>
          <w:rFonts w:ascii="Arial" w:hAnsi="Arial" w:cs="Arial"/>
          <w:spacing w:val="6"/>
          <w:sz w:val="24"/>
          <w:szCs w:val="24"/>
        </w:rPr>
        <w:t xml:space="preserve"> D.C., </w:t>
      </w:r>
      <w:r w:rsidR="00874B78" w:rsidRPr="00292EA6">
        <w:rPr>
          <w:rFonts w:ascii="Arial" w:hAnsi="Arial" w:cs="Arial"/>
          <w:bCs/>
          <w:spacing w:val="6"/>
          <w:sz w:val="24"/>
          <w:szCs w:val="24"/>
          <w:lang w:val="es-CO" w:eastAsia="es-MX"/>
        </w:rPr>
        <w:t xml:space="preserve">en condición de Representante Legal Especial y apoderado general de la sociedad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hace las siguientes declaraciones:</w:t>
      </w:r>
      <w:r w:rsidRPr="00292EA6">
        <w:rPr>
          <w:rFonts w:ascii="Arial" w:hAnsi="Arial" w:cs="Arial"/>
          <w:spacing w:val="6"/>
          <w:sz w:val="24"/>
          <w:szCs w:val="24"/>
        </w:rPr>
        <w:tab/>
      </w:r>
    </w:p>
    <w:p w14:paraId="68ED85C8" w14:textId="28547207" w:rsidR="0051337C" w:rsidRPr="00292EA6" w:rsidRDefault="00547002" w:rsidP="00292EA6">
      <w:pPr>
        <w:widowControl w:val="0"/>
        <w:tabs>
          <w:tab w:val="right" w:leader="hyphen" w:pos="8811"/>
        </w:tabs>
        <w:spacing w:line="440" w:lineRule="exact"/>
        <w:jc w:val="both"/>
        <w:rPr>
          <w:rFonts w:ascii="Arial" w:hAnsi="Arial" w:cs="Arial"/>
          <w:color w:val="000000"/>
          <w:spacing w:val="6"/>
          <w:sz w:val="24"/>
          <w:szCs w:val="24"/>
        </w:rPr>
      </w:pPr>
      <w:r w:rsidRPr="00292EA6">
        <w:rPr>
          <w:rFonts w:ascii="Arial" w:hAnsi="Arial" w:cs="Arial"/>
          <w:b/>
          <w:spacing w:val="6"/>
          <w:sz w:val="24"/>
          <w:szCs w:val="24"/>
        </w:rPr>
        <w:t>1.</w:t>
      </w:r>
      <w:r w:rsidRPr="00292EA6">
        <w:rPr>
          <w:rFonts w:ascii="Arial" w:hAnsi="Arial" w:cs="Arial"/>
          <w:spacing w:val="6"/>
          <w:sz w:val="24"/>
          <w:szCs w:val="24"/>
        </w:rPr>
        <w:t xml:space="preserve"> Que acepta que </w:t>
      </w:r>
      <w:r w:rsidRPr="00292EA6">
        <w:rPr>
          <w:rFonts w:ascii="Arial" w:hAnsi="Arial" w:cs="Arial"/>
          <w:b/>
          <w:spacing w:val="6"/>
          <w:sz w:val="24"/>
          <w:szCs w:val="24"/>
        </w:rPr>
        <w:t xml:space="preserve">FIDUCIARIA </w:t>
      </w:r>
      <w:r w:rsidRPr="00292EA6">
        <w:rPr>
          <w:rFonts w:ascii="Arial" w:hAnsi="Arial" w:cs="Arial"/>
          <w:b/>
          <w:color w:val="000000"/>
          <w:spacing w:val="6"/>
          <w:sz w:val="24"/>
          <w:szCs w:val="24"/>
        </w:rPr>
        <w:t xml:space="preserve">BOGOTÁ S.A., </w:t>
      </w:r>
      <w:r w:rsidR="00F27CEC" w:rsidRPr="00292EA6">
        <w:rPr>
          <w:rFonts w:ascii="Arial" w:hAnsi="Arial" w:cs="Arial"/>
          <w:color w:val="000000"/>
          <w:spacing w:val="6"/>
          <w:sz w:val="24"/>
          <w:szCs w:val="24"/>
        </w:rPr>
        <w:t>Vocera y administradora del patrimonio autónomo denominado</w:t>
      </w:r>
      <w:r w:rsidR="00CC2CC7" w:rsidRPr="00292EA6">
        <w:rPr>
          <w:rFonts w:ascii="Arial" w:hAnsi="Arial" w:cs="Arial"/>
          <w:color w:val="000000"/>
          <w:spacing w:val="6"/>
          <w:sz w:val="24"/>
          <w:szCs w:val="24"/>
        </w:rPr>
        <w:t xml:space="preserve"> </w:t>
      </w:r>
      <w:r w:rsidR="00B81A48" w:rsidRPr="00292EA6">
        <w:rPr>
          <w:rFonts w:ascii="Arial" w:hAnsi="Arial" w:cs="Arial"/>
          <w:b/>
          <w:spacing w:val="6"/>
          <w:sz w:val="24"/>
          <w:szCs w:val="24"/>
        </w:rPr>
        <w:t xml:space="preserve">FIDEICOMISO LOTE ALAMEDA DE ZIPAQUIRA – FIDUBOGOTÁ, </w:t>
      </w:r>
      <w:r w:rsidRPr="00292EA6">
        <w:rPr>
          <w:rFonts w:ascii="Arial" w:hAnsi="Arial" w:cs="Arial"/>
          <w:spacing w:val="6"/>
          <w:sz w:val="24"/>
          <w:szCs w:val="24"/>
        </w:rPr>
        <w:t>comparece solo en calidad</w:t>
      </w:r>
      <w:r w:rsidRPr="00292EA6">
        <w:rPr>
          <w:rFonts w:ascii="Arial" w:hAnsi="Arial" w:cs="Arial"/>
          <w:color w:val="000000"/>
          <w:spacing w:val="6"/>
          <w:sz w:val="24"/>
          <w:szCs w:val="24"/>
        </w:rPr>
        <w:t xml:space="preserve"> de </w:t>
      </w:r>
      <w:del w:id="52" w:author="Castellanos Arias, Maria Alejandra" w:date="2024-09-02T21:33:00Z">
        <w:r w:rsidRPr="00292EA6" w:rsidDel="00135BF5">
          <w:rPr>
            <w:rFonts w:ascii="Arial" w:hAnsi="Arial" w:cs="Arial"/>
            <w:b/>
            <w:color w:val="000000"/>
            <w:spacing w:val="6"/>
            <w:sz w:val="24"/>
            <w:szCs w:val="24"/>
          </w:rPr>
          <w:delText>VENDEDORA</w:delText>
        </w:r>
        <w:r w:rsidRPr="00292EA6" w:rsidDel="00135BF5">
          <w:rPr>
            <w:rFonts w:ascii="Arial" w:hAnsi="Arial" w:cs="Arial"/>
            <w:color w:val="000000"/>
            <w:spacing w:val="6"/>
            <w:sz w:val="24"/>
            <w:szCs w:val="24"/>
          </w:rPr>
          <w:delText xml:space="preserve"> </w:delText>
        </w:r>
      </w:del>
      <w:ins w:id="53" w:author="Castellanos Arias, Maria Alejandra" w:date="2024-09-02T21:33:00Z">
        <w:r w:rsidR="00135BF5">
          <w:rPr>
            <w:rFonts w:ascii="Arial" w:hAnsi="Arial" w:cs="Arial"/>
            <w:b/>
            <w:color w:val="000000"/>
            <w:spacing w:val="6"/>
            <w:sz w:val="24"/>
            <w:szCs w:val="24"/>
          </w:rPr>
          <w:t>TRADENTE</w:t>
        </w:r>
        <w:r w:rsidR="00135BF5" w:rsidRPr="00292EA6">
          <w:rPr>
            <w:rFonts w:ascii="Arial" w:hAnsi="Arial" w:cs="Arial"/>
            <w:color w:val="000000"/>
            <w:spacing w:val="6"/>
            <w:sz w:val="24"/>
            <w:szCs w:val="24"/>
          </w:rPr>
          <w:t xml:space="preserve"> </w:t>
        </w:r>
      </w:ins>
      <w:r w:rsidRPr="00292EA6">
        <w:rPr>
          <w:rFonts w:ascii="Arial" w:hAnsi="Arial" w:cs="Arial"/>
          <w:color w:val="000000"/>
          <w:spacing w:val="6"/>
          <w:sz w:val="24"/>
          <w:szCs w:val="24"/>
        </w:rPr>
        <w:t xml:space="preserve">para cumplir con su obligación de transferir el derecho de dominio del inmueble materia de la presente compraventa. </w:t>
      </w:r>
      <w:r w:rsidR="0051337C" w:rsidRPr="00292EA6">
        <w:rPr>
          <w:rFonts w:ascii="Arial" w:hAnsi="Arial" w:cs="Arial"/>
          <w:color w:val="000000"/>
          <w:spacing w:val="6"/>
          <w:sz w:val="24"/>
          <w:szCs w:val="24"/>
        </w:rPr>
        <w:tab/>
      </w:r>
    </w:p>
    <w:p w14:paraId="7B3248CE" w14:textId="5DB5BB48"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2.</w:t>
      </w:r>
      <w:r w:rsidRPr="00292EA6">
        <w:rPr>
          <w:rFonts w:ascii="Arial" w:hAnsi="Arial" w:cs="Arial"/>
          <w:spacing w:val="6"/>
          <w:sz w:val="24"/>
          <w:szCs w:val="24"/>
        </w:rPr>
        <w:t xml:space="preserve"> Que acepta la compraventa que hace la </w:t>
      </w:r>
      <w:del w:id="54" w:author="Castellanos Arias, Maria Alejandra" w:date="2024-09-02T21:31:00Z">
        <w:r w:rsidRPr="00292EA6" w:rsidDel="00135BF5">
          <w:rPr>
            <w:rFonts w:ascii="Arial" w:hAnsi="Arial" w:cs="Arial"/>
            <w:b/>
            <w:spacing w:val="6"/>
            <w:sz w:val="24"/>
            <w:szCs w:val="24"/>
          </w:rPr>
          <w:delText>VENDEDORA</w:delText>
        </w:r>
      </w:del>
      <w:ins w:id="55" w:author="Castellanos Arias, Maria Alejandra" w:date="2024-09-02T21:31:00Z">
        <w:r w:rsidR="00135BF5">
          <w:rPr>
            <w:rFonts w:ascii="Arial" w:hAnsi="Arial" w:cs="Arial"/>
            <w:b/>
            <w:spacing w:val="6"/>
            <w:sz w:val="24"/>
            <w:szCs w:val="24"/>
          </w:rPr>
          <w:t>EL TRADENTE</w:t>
        </w:r>
      </w:ins>
      <w:r w:rsidRPr="00292EA6">
        <w:rPr>
          <w:rFonts w:ascii="Arial" w:hAnsi="Arial" w:cs="Arial"/>
          <w:spacing w:val="6"/>
          <w:sz w:val="24"/>
          <w:szCs w:val="24"/>
        </w:rPr>
        <w:t>.</w:t>
      </w:r>
      <w:r w:rsidR="00D31954" w:rsidRPr="00292EA6">
        <w:rPr>
          <w:rFonts w:ascii="Arial" w:hAnsi="Arial" w:cs="Arial"/>
          <w:spacing w:val="6"/>
          <w:sz w:val="24"/>
          <w:szCs w:val="24"/>
        </w:rPr>
        <w:t xml:space="preserve"> </w:t>
      </w:r>
      <w:r w:rsidR="0051337C" w:rsidRPr="00292EA6">
        <w:rPr>
          <w:rFonts w:ascii="Arial" w:hAnsi="Arial" w:cs="Arial"/>
          <w:spacing w:val="6"/>
          <w:sz w:val="24"/>
          <w:szCs w:val="24"/>
        </w:rPr>
        <w:tab/>
      </w:r>
    </w:p>
    <w:p w14:paraId="53201067" w14:textId="77777777"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 xml:space="preserve">3. </w:t>
      </w:r>
      <w:r w:rsidRPr="00292EA6">
        <w:rPr>
          <w:rFonts w:ascii="Arial" w:hAnsi="Arial" w:cs="Arial"/>
          <w:spacing w:val="6"/>
          <w:sz w:val="24"/>
          <w:szCs w:val="24"/>
        </w:rPr>
        <w:t xml:space="preserve">Acepta que </w:t>
      </w:r>
      <w:r w:rsidRPr="00292EA6">
        <w:rPr>
          <w:rFonts w:ascii="Arial" w:hAnsi="Arial" w:cs="Arial"/>
          <w:b/>
          <w:spacing w:val="6"/>
          <w:sz w:val="24"/>
          <w:szCs w:val="24"/>
        </w:rPr>
        <w:t>LA FIDUCIARIA</w:t>
      </w:r>
      <w:r w:rsidRPr="00292EA6">
        <w:rPr>
          <w:rFonts w:ascii="Arial" w:hAnsi="Arial" w:cs="Arial"/>
          <w:spacing w:val="6"/>
          <w:sz w:val="24"/>
          <w:szCs w:val="24"/>
        </w:rPr>
        <w:t xml:space="preserve"> comparece solo para dar cumplimiento a su obligación contenida en el </w:t>
      </w:r>
      <w:r w:rsidRPr="00292EA6">
        <w:rPr>
          <w:rFonts w:ascii="Arial" w:hAnsi="Arial" w:cs="Arial"/>
          <w:b/>
          <w:spacing w:val="6"/>
          <w:sz w:val="24"/>
          <w:szCs w:val="24"/>
        </w:rPr>
        <w:t>CONTRATO DE FIDUCIA</w:t>
      </w:r>
      <w:r w:rsidRPr="00292EA6">
        <w:rPr>
          <w:rFonts w:ascii="Arial" w:hAnsi="Arial" w:cs="Arial"/>
          <w:spacing w:val="6"/>
          <w:sz w:val="24"/>
          <w:szCs w:val="24"/>
        </w:rPr>
        <w:t xml:space="preserve">. </w:t>
      </w:r>
      <w:r w:rsidR="0051337C" w:rsidRPr="00292EA6">
        <w:rPr>
          <w:rFonts w:ascii="Arial" w:hAnsi="Arial" w:cs="Arial"/>
          <w:spacing w:val="6"/>
          <w:sz w:val="24"/>
          <w:szCs w:val="24"/>
        </w:rPr>
        <w:tab/>
      </w:r>
    </w:p>
    <w:p w14:paraId="10222C24" w14:textId="77777777"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 xml:space="preserve">4. </w:t>
      </w:r>
      <w:r w:rsidRPr="00292EA6">
        <w:rPr>
          <w:rFonts w:ascii="Arial" w:hAnsi="Arial" w:cs="Arial"/>
          <w:spacing w:val="6"/>
          <w:sz w:val="24"/>
          <w:szCs w:val="24"/>
        </w:rPr>
        <w:t xml:space="preserve">Que se obliga a salir al saneamiento por evicción y vicios redhibitorios respecto del Lote donde se desarrolla el Conjunto y de las unidades resultantes del mismo conforme a la Ley y al </w:t>
      </w:r>
      <w:r w:rsidRPr="00292EA6">
        <w:rPr>
          <w:rFonts w:ascii="Arial" w:hAnsi="Arial" w:cs="Arial"/>
          <w:b/>
          <w:spacing w:val="6"/>
          <w:sz w:val="24"/>
          <w:szCs w:val="24"/>
        </w:rPr>
        <w:t>CONTRATO DE FIDUCIA.</w:t>
      </w:r>
      <w:r w:rsidRPr="00292EA6">
        <w:rPr>
          <w:rFonts w:ascii="Arial" w:hAnsi="Arial" w:cs="Arial"/>
          <w:spacing w:val="6"/>
          <w:sz w:val="24"/>
          <w:szCs w:val="24"/>
        </w:rPr>
        <w:tab/>
      </w:r>
    </w:p>
    <w:p w14:paraId="0A042A10" w14:textId="77777777"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5</w:t>
      </w:r>
      <w:r w:rsidRPr="00292EA6">
        <w:rPr>
          <w:rFonts w:ascii="Arial" w:hAnsi="Arial" w:cs="Arial"/>
          <w:spacing w:val="6"/>
          <w:sz w:val="24"/>
          <w:szCs w:val="24"/>
        </w:rPr>
        <w:t xml:space="preserve">. Que se obliga a responder por la calidad de la construcción de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inmueble(s)materia de la presente compraventa. </w:t>
      </w:r>
      <w:r w:rsidRPr="00292EA6">
        <w:rPr>
          <w:rFonts w:ascii="Arial" w:hAnsi="Arial" w:cs="Arial"/>
          <w:spacing w:val="6"/>
          <w:sz w:val="24"/>
          <w:szCs w:val="24"/>
        </w:rPr>
        <w:tab/>
      </w:r>
    </w:p>
    <w:p w14:paraId="5CCE5824" w14:textId="3AC42AF6"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spacing w:val="6"/>
          <w:sz w:val="24"/>
          <w:szCs w:val="24"/>
        </w:rPr>
        <w:t>6</w:t>
      </w:r>
      <w:r w:rsidRPr="00292EA6">
        <w:rPr>
          <w:rFonts w:ascii="Arial" w:hAnsi="Arial" w:cs="Arial"/>
          <w:spacing w:val="6"/>
          <w:sz w:val="24"/>
          <w:szCs w:val="24"/>
        </w:rPr>
        <w:t>. Que coadyuva la presente</w:t>
      </w:r>
      <w:ins w:id="56" w:author="Castellanos Arias, Maria Alejandra" w:date="2024-09-02T21:31:00Z">
        <w:r w:rsidR="00135BF5">
          <w:rPr>
            <w:rFonts w:ascii="Arial" w:hAnsi="Arial" w:cs="Arial"/>
            <w:spacing w:val="6"/>
            <w:sz w:val="24"/>
            <w:szCs w:val="24"/>
          </w:rPr>
          <w:t xml:space="preserve"> transferencia a </w:t>
        </w:r>
        <w:proofErr w:type="spellStart"/>
        <w:r w:rsidR="00135BF5">
          <w:rPr>
            <w:rFonts w:ascii="Arial" w:hAnsi="Arial" w:cs="Arial"/>
            <w:spacing w:val="6"/>
            <w:sz w:val="24"/>
            <w:szCs w:val="24"/>
          </w:rPr>
          <w:t>titulo</w:t>
        </w:r>
        <w:proofErr w:type="spellEnd"/>
        <w:r w:rsidR="00135BF5">
          <w:rPr>
            <w:rFonts w:ascii="Arial" w:hAnsi="Arial" w:cs="Arial"/>
            <w:spacing w:val="6"/>
            <w:sz w:val="24"/>
            <w:szCs w:val="24"/>
          </w:rPr>
          <w:t xml:space="preserve"> de</w:t>
        </w:r>
      </w:ins>
      <w:r w:rsidRPr="00292EA6">
        <w:rPr>
          <w:rFonts w:ascii="Arial" w:hAnsi="Arial" w:cs="Arial"/>
          <w:spacing w:val="6"/>
          <w:sz w:val="24"/>
          <w:szCs w:val="24"/>
        </w:rPr>
        <w:t xml:space="preserve"> compraventa que sobre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w:t>
      </w:r>
      <w:del w:id="57" w:author="Castellanos Arias, Maria Alejandra" w:date="2024-09-02T21:32:00Z">
        <w:r w:rsidRPr="00292EA6" w:rsidDel="00135BF5">
          <w:rPr>
            <w:rFonts w:ascii="Arial" w:hAnsi="Arial" w:cs="Arial"/>
            <w:spacing w:val="6"/>
            <w:sz w:val="24"/>
            <w:szCs w:val="24"/>
          </w:rPr>
          <w:delText xml:space="preserve">en venta hace </w:delText>
        </w:r>
        <w:r w:rsidRPr="00292EA6" w:rsidDel="00135BF5">
          <w:rPr>
            <w:rFonts w:ascii="Arial" w:hAnsi="Arial" w:cs="Arial"/>
            <w:b/>
            <w:bCs/>
            <w:spacing w:val="6"/>
            <w:sz w:val="24"/>
            <w:szCs w:val="24"/>
          </w:rPr>
          <w:delText>LA VENDEDORA</w:delText>
        </w:r>
      </w:del>
      <w:ins w:id="58" w:author="Castellanos Arias, Maria Alejandra" w:date="2024-09-02T21:32:00Z">
        <w:r w:rsidR="00135BF5">
          <w:rPr>
            <w:rFonts w:ascii="Arial" w:hAnsi="Arial" w:cs="Arial"/>
            <w:spacing w:val="6"/>
            <w:sz w:val="24"/>
            <w:szCs w:val="24"/>
          </w:rPr>
          <w:t>realiza</w:t>
        </w:r>
        <w:r w:rsidR="00135BF5">
          <w:rPr>
            <w:rFonts w:ascii="Arial" w:hAnsi="Arial" w:cs="Arial"/>
            <w:b/>
            <w:bCs/>
            <w:spacing w:val="6"/>
            <w:sz w:val="24"/>
            <w:szCs w:val="24"/>
          </w:rPr>
          <w:t xml:space="preserve"> </w:t>
        </w:r>
        <w:r w:rsidR="00135BF5">
          <w:rPr>
            <w:rFonts w:ascii="Arial" w:hAnsi="Arial" w:cs="Arial"/>
            <w:spacing w:val="6"/>
            <w:sz w:val="24"/>
            <w:szCs w:val="24"/>
          </w:rPr>
          <w:t>el TRADENTE</w:t>
        </w:r>
      </w:ins>
      <w:r w:rsidRPr="00292EA6">
        <w:rPr>
          <w:rFonts w:ascii="Arial" w:hAnsi="Arial" w:cs="Arial"/>
          <w:spacing w:val="6"/>
          <w:sz w:val="24"/>
          <w:szCs w:val="24"/>
        </w:rPr>
        <w:t xml:space="preserve">. </w:t>
      </w:r>
      <w:r w:rsidRPr="00292EA6">
        <w:rPr>
          <w:rFonts w:ascii="Arial" w:hAnsi="Arial" w:cs="Arial"/>
          <w:spacing w:val="6"/>
          <w:sz w:val="24"/>
          <w:szCs w:val="24"/>
        </w:rPr>
        <w:tab/>
      </w:r>
    </w:p>
    <w:p w14:paraId="3C07C711" w14:textId="0EB5321B" w:rsidR="00ED23A5" w:rsidRPr="00292EA6" w:rsidRDefault="00ED23A5" w:rsidP="00292EA6">
      <w:pPr>
        <w:widowControl w:val="0"/>
        <w:tabs>
          <w:tab w:val="right" w:leader="hyphen" w:pos="8811"/>
        </w:tabs>
        <w:spacing w:line="440" w:lineRule="exact"/>
        <w:jc w:val="both"/>
        <w:rPr>
          <w:rFonts w:ascii="Arial" w:hAnsi="Arial" w:cs="Arial"/>
          <w:b/>
          <w:bCs/>
          <w:iCs/>
          <w:color w:val="000000" w:themeColor="text1"/>
          <w:spacing w:val="6"/>
          <w:sz w:val="24"/>
          <w:szCs w:val="24"/>
        </w:rPr>
      </w:pPr>
      <w:bookmarkStart w:id="59" w:name="_Hlk74054957"/>
      <w:r w:rsidRPr="00292EA6">
        <w:rPr>
          <w:rFonts w:ascii="Arial" w:hAnsi="Arial" w:cs="Arial"/>
          <w:b/>
          <w:color w:val="000000" w:themeColor="text1"/>
          <w:spacing w:val="6"/>
          <w:sz w:val="24"/>
          <w:szCs w:val="24"/>
        </w:rPr>
        <w:t xml:space="preserve">7. </w:t>
      </w:r>
      <w:r w:rsidRPr="00292EA6">
        <w:rPr>
          <w:rFonts w:ascii="Arial" w:hAnsi="Arial" w:cs="Arial"/>
          <w:color w:val="000000" w:themeColor="text1"/>
          <w:spacing w:val="6"/>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292EA6">
        <w:rPr>
          <w:rFonts w:ascii="Arial" w:hAnsi="Arial" w:cs="Arial"/>
          <w:color w:val="000000" w:themeColor="text1"/>
          <w:spacing w:val="6"/>
          <w:sz w:val="24"/>
          <w:szCs w:val="24"/>
        </w:rPr>
        <w:t>.</w:t>
      </w:r>
      <w:r w:rsidR="00F560D0" w:rsidRPr="00292EA6">
        <w:rPr>
          <w:rFonts w:ascii="Arial" w:hAnsi="Arial" w:cs="Arial"/>
          <w:color w:val="000000" w:themeColor="text1"/>
          <w:spacing w:val="6"/>
          <w:sz w:val="24"/>
          <w:szCs w:val="24"/>
        </w:rPr>
        <w:tab/>
      </w:r>
    </w:p>
    <w:bookmarkEnd w:id="59"/>
    <w:p w14:paraId="73183CFC" w14:textId="7ED0AF1E" w:rsidR="00431055"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bCs/>
          <w:iCs/>
          <w:spacing w:val="6"/>
          <w:sz w:val="24"/>
          <w:szCs w:val="24"/>
        </w:rPr>
        <w:t>Presente</w:t>
      </w:r>
      <w:r w:rsidR="009166CD" w:rsidRPr="00292EA6">
        <w:rPr>
          <w:rFonts w:ascii="Arial" w:hAnsi="Arial" w:cs="Arial"/>
          <w:b/>
          <w:bCs/>
          <w:iCs/>
          <w:spacing w:val="6"/>
          <w:sz w:val="24"/>
          <w:szCs w:val="24"/>
        </w:rPr>
        <w:t xml:space="preserve"> EL (LA, LOS, LAS) COMPRADOR (A, ES, AS)</w:t>
      </w:r>
      <w:r w:rsidRPr="00292EA6">
        <w:rPr>
          <w:rFonts w:ascii="Arial" w:hAnsi="Arial" w:cs="Arial"/>
          <w:b/>
          <w:bCs/>
          <w:iCs/>
          <w:spacing w:val="6"/>
          <w:sz w:val="24"/>
          <w:szCs w:val="24"/>
        </w:rPr>
        <w:t xml:space="preserve">: </w:t>
      </w:r>
      <w:bookmarkStart w:id="60" w:name="_Hlk165695"/>
      <w:r w:rsidR="009166CD" w:rsidRPr="00292EA6">
        <w:rPr>
          <w:rFonts w:ascii="Arial" w:hAnsi="Arial" w:cs="Arial"/>
          <w:b/>
          <w:bCs/>
          <w:color w:val="0000FF"/>
          <w:spacing w:val="6"/>
          <w:sz w:val="24"/>
          <w:szCs w:val="24"/>
        </w:rPr>
        <w:lastRenderedPageBreak/>
        <w:t xml:space="preserve">NOMBRECOMPRADOR1 </w:t>
      </w:r>
      <w:r w:rsidR="00973AC4" w:rsidRPr="00292EA6">
        <w:rPr>
          <w:rFonts w:ascii="Arial" w:hAnsi="Arial" w:cs="Arial"/>
          <w:bCs/>
          <w:color w:val="0000FF"/>
          <w:spacing w:val="6"/>
          <w:sz w:val="24"/>
          <w:szCs w:val="24"/>
        </w:rPr>
        <w:t xml:space="preserve">y </w:t>
      </w:r>
      <w:r w:rsidR="009166CD" w:rsidRPr="00292EA6">
        <w:rPr>
          <w:rFonts w:ascii="Arial" w:hAnsi="Arial" w:cs="Arial"/>
          <w:b/>
          <w:bCs/>
          <w:color w:val="0000FF"/>
          <w:spacing w:val="6"/>
          <w:sz w:val="24"/>
          <w:szCs w:val="24"/>
        </w:rPr>
        <w:t>NOMBRECOMPRADOR2</w:t>
      </w:r>
      <w:bookmarkEnd w:id="60"/>
      <w:r w:rsidR="009166CD" w:rsidRPr="00292EA6">
        <w:rPr>
          <w:rFonts w:ascii="Arial" w:hAnsi="Arial" w:cs="Arial"/>
          <w:b/>
          <w:color w:val="0000FF"/>
          <w:spacing w:val="6"/>
          <w:sz w:val="24"/>
          <w:szCs w:val="24"/>
          <w:lang w:val="es-CO"/>
        </w:rPr>
        <w:t>,</w:t>
      </w:r>
      <w:r w:rsidR="008C332C" w:rsidRPr="00292EA6">
        <w:rPr>
          <w:rFonts w:ascii="Arial" w:hAnsi="Arial" w:cs="Arial"/>
          <w:b/>
          <w:color w:val="0000FF"/>
          <w:spacing w:val="6"/>
          <w:sz w:val="24"/>
          <w:szCs w:val="24"/>
          <w:lang w:val="es-CO"/>
        </w:rPr>
        <w:t xml:space="preserve"> </w:t>
      </w:r>
      <w:r w:rsidRPr="00292EA6">
        <w:rPr>
          <w:rFonts w:ascii="Arial" w:hAnsi="Arial" w:cs="Arial"/>
          <w:spacing w:val="6"/>
          <w:sz w:val="24"/>
          <w:szCs w:val="24"/>
        </w:rPr>
        <w:t xml:space="preserve">de las condiciones civiles ya indicadas, quien(es) en este Contrato se ha(n) denominado </w:t>
      </w:r>
      <w:r w:rsidR="000B016F" w:rsidRPr="00292EA6">
        <w:rPr>
          <w:rFonts w:ascii="Arial" w:hAnsi="Arial" w:cs="Arial"/>
          <w:b/>
          <w:bCs/>
          <w:spacing w:val="6"/>
          <w:sz w:val="24"/>
          <w:szCs w:val="24"/>
        </w:rPr>
        <w:t>EL (LA, LOS, LAS)</w:t>
      </w:r>
      <w:r w:rsidRPr="00292EA6">
        <w:rPr>
          <w:rFonts w:ascii="Arial" w:hAnsi="Arial" w:cs="Arial"/>
          <w:b/>
          <w:bCs/>
          <w:spacing w:val="6"/>
          <w:sz w:val="24"/>
          <w:szCs w:val="24"/>
        </w:rPr>
        <w:t xml:space="preserve"> </w:t>
      </w:r>
      <w:r w:rsidR="000B016F" w:rsidRPr="00292EA6">
        <w:rPr>
          <w:rFonts w:ascii="Arial" w:hAnsi="Arial" w:cs="Arial"/>
          <w:b/>
          <w:bCs/>
          <w:spacing w:val="6"/>
          <w:sz w:val="24"/>
          <w:szCs w:val="24"/>
        </w:rPr>
        <w:t>COMPRADOR (A, ES, AS</w:t>
      </w:r>
      <w:r w:rsidRPr="00292EA6">
        <w:rPr>
          <w:rFonts w:ascii="Arial" w:hAnsi="Arial" w:cs="Arial"/>
          <w:b/>
          <w:bCs/>
          <w:spacing w:val="6"/>
          <w:sz w:val="24"/>
          <w:szCs w:val="24"/>
        </w:rPr>
        <w:t>)</w:t>
      </w:r>
      <w:r w:rsidRPr="00292EA6">
        <w:rPr>
          <w:rFonts w:ascii="Arial" w:hAnsi="Arial" w:cs="Arial"/>
          <w:bCs/>
          <w:spacing w:val="6"/>
          <w:sz w:val="24"/>
          <w:szCs w:val="24"/>
        </w:rPr>
        <w:t>,</w:t>
      </w:r>
      <w:r w:rsidRPr="00292EA6">
        <w:rPr>
          <w:rFonts w:ascii="Arial" w:hAnsi="Arial" w:cs="Arial"/>
          <w:spacing w:val="6"/>
          <w:sz w:val="24"/>
          <w:szCs w:val="24"/>
        </w:rPr>
        <w:t xml:space="preserve"> manifestó(aron):</w:t>
      </w:r>
      <w:r w:rsidR="00431055" w:rsidRPr="00292EA6">
        <w:rPr>
          <w:rFonts w:ascii="Arial" w:hAnsi="Arial" w:cs="Arial"/>
          <w:spacing w:val="6"/>
          <w:sz w:val="24"/>
          <w:szCs w:val="24"/>
        </w:rPr>
        <w:tab/>
      </w:r>
    </w:p>
    <w:p w14:paraId="03E87C92" w14:textId="77777777"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 xml:space="preserve">a) Que acepta(n) íntegramente la presente escritura y la compraventa en ella contenida. </w:t>
      </w:r>
      <w:r w:rsidR="0051337C" w:rsidRPr="00292EA6">
        <w:rPr>
          <w:rFonts w:ascii="Arial" w:hAnsi="Arial" w:cs="Arial"/>
          <w:noProof/>
          <w:spacing w:val="6"/>
          <w:sz w:val="24"/>
          <w:szCs w:val="24"/>
        </w:rPr>
        <w:tab/>
      </w:r>
    </w:p>
    <w:p w14:paraId="08FFAB9C" w14:textId="6A088658"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 xml:space="preserve">b) Que acepta(n) la entrega de </w:t>
      </w:r>
      <w:r w:rsidR="000B016F" w:rsidRPr="00292EA6">
        <w:rPr>
          <w:rFonts w:ascii="Arial" w:hAnsi="Arial" w:cs="Arial"/>
          <w:noProof/>
          <w:spacing w:val="6"/>
          <w:sz w:val="24"/>
          <w:szCs w:val="24"/>
        </w:rPr>
        <w:t>E</w:t>
      </w:r>
      <w:r w:rsidR="000246A7" w:rsidRPr="00292EA6">
        <w:rPr>
          <w:rFonts w:ascii="Arial" w:hAnsi="Arial" w:cs="Arial"/>
          <w:noProof/>
          <w:spacing w:val="6"/>
          <w:sz w:val="24"/>
          <w:szCs w:val="24"/>
        </w:rPr>
        <w:t>l</w:t>
      </w:r>
      <w:r w:rsidR="000B016F"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los) inmueble(s) objeto de esta compraventa y de las zonas comunes esenciales del conjunto señaladas en el Reglamento de Propiedad Horizontal en la prorrata correspondiente a </w:t>
      </w:r>
      <w:r w:rsidR="000B016F" w:rsidRPr="00292EA6">
        <w:rPr>
          <w:rFonts w:ascii="Arial" w:hAnsi="Arial" w:cs="Arial"/>
          <w:noProof/>
          <w:spacing w:val="6"/>
          <w:sz w:val="24"/>
          <w:szCs w:val="24"/>
        </w:rPr>
        <w:t>E</w:t>
      </w:r>
      <w:r w:rsidR="000246A7" w:rsidRPr="00292EA6">
        <w:rPr>
          <w:rFonts w:ascii="Arial" w:hAnsi="Arial" w:cs="Arial"/>
          <w:noProof/>
          <w:spacing w:val="6"/>
          <w:sz w:val="24"/>
          <w:szCs w:val="24"/>
        </w:rPr>
        <w:t>l</w:t>
      </w:r>
      <w:r w:rsidR="000B016F"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los) inmueble(s), conforme lo indica el artículo 24 de la Ley 675 de 2001, en el sentido que se presume la entrega de los bienes comunes esenciales con la entrega del bien privado. </w:t>
      </w:r>
      <w:r w:rsidR="0051337C" w:rsidRPr="00292EA6">
        <w:rPr>
          <w:rFonts w:ascii="Arial" w:hAnsi="Arial" w:cs="Arial"/>
          <w:noProof/>
          <w:spacing w:val="6"/>
          <w:sz w:val="24"/>
          <w:szCs w:val="24"/>
        </w:rPr>
        <w:tab/>
      </w:r>
    </w:p>
    <w:p w14:paraId="5367267C" w14:textId="1070BFA8"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c)</w:t>
      </w:r>
      <w:r w:rsidR="00D31954"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Que acepta(n) el Reglamento de Propiedad Horizontal mencionado y se obliga(n) a cumplirlo, aceptando </w:t>
      </w:r>
      <w:r w:rsidRPr="00292EA6">
        <w:rPr>
          <w:rFonts w:ascii="Arial" w:hAnsi="Arial" w:cs="Arial"/>
          <w:spacing w:val="6"/>
          <w:sz w:val="24"/>
          <w:szCs w:val="24"/>
        </w:rPr>
        <w:t xml:space="preserve">que </w:t>
      </w:r>
      <w:r w:rsidR="000246A7" w:rsidRPr="00292EA6">
        <w:rPr>
          <w:rFonts w:ascii="Arial" w:hAnsi="Arial" w:cs="Arial"/>
          <w:spacing w:val="6"/>
          <w:sz w:val="24"/>
          <w:szCs w:val="24"/>
        </w:rPr>
        <w:t>“</w:t>
      </w:r>
      <w:r w:rsidR="000246A7" w:rsidRPr="00292EA6">
        <w:rPr>
          <w:rFonts w:ascii="Arial" w:hAnsi="Arial" w:cs="Arial"/>
          <w:b/>
          <w:spacing w:val="6"/>
          <w:sz w:val="24"/>
          <w:szCs w:val="24"/>
          <w:lang w:eastAsia="zh-CN"/>
        </w:rPr>
        <w:t xml:space="preserve">CONJUNTO DE USO MIXTO ARBOREA” - PROPIEDAD </w:t>
      </w:r>
      <w:r w:rsidR="000A7038" w:rsidRPr="00292EA6">
        <w:rPr>
          <w:rFonts w:ascii="Arial" w:hAnsi="Arial" w:cs="Arial"/>
          <w:b/>
          <w:spacing w:val="6"/>
          <w:sz w:val="24"/>
          <w:szCs w:val="24"/>
          <w:lang w:eastAsia="zh-CN"/>
        </w:rPr>
        <w:t>HORIZONTAL</w:t>
      </w:r>
      <w:r w:rsidR="000A7038" w:rsidRPr="00292EA6">
        <w:rPr>
          <w:rFonts w:ascii="Arial" w:hAnsi="Arial" w:cs="Arial"/>
          <w:spacing w:val="6"/>
          <w:sz w:val="24"/>
          <w:szCs w:val="24"/>
          <w:lang w:val="es-CO"/>
        </w:rPr>
        <w:t xml:space="preserve"> </w:t>
      </w:r>
      <w:r w:rsidR="000A7038" w:rsidRPr="00292EA6">
        <w:rPr>
          <w:rFonts w:ascii="Arial" w:hAnsi="Arial" w:cs="Arial"/>
          <w:spacing w:val="6"/>
          <w:sz w:val="24"/>
          <w:szCs w:val="24"/>
        </w:rPr>
        <w:t>es</w:t>
      </w:r>
      <w:r w:rsidRPr="00292EA6">
        <w:rPr>
          <w:rFonts w:ascii="Arial" w:hAnsi="Arial" w:cs="Arial"/>
          <w:spacing w:val="6"/>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292EA6">
        <w:rPr>
          <w:rFonts w:ascii="Arial" w:hAnsi="Arial" w:cs="Arial"/>
          <w:noProof/>
          <w:spacing w:val="6"/>
          <w:sz w:val="24"/>
          <w:szCs w:val="24"/>
        </w:rPr>
        <w:t xml:space="preserve"> </w:t>
      </w:r>
      <w:r w:rsidR="0051337C" w:rsidRPr="00292EA6">
        <w:rPr>
          <w:rFonts w:ascii="Arial" w:hAnsi="Arial" w:cs="Arial"/>
          <w:noProof/>
          <w:spacing w:val="6"/>
          <w:sz w:val="24"/>
          <w:szCs w:val="24"/>
        </w:rPr>
        <w:tab/>
      </w:r>
    </w:p>
    <w:p w14:paraId="373C4055" w14:textId="5D54C067" w:rsidR="00547002" w:rsidRPr="00292EA6" w:rsidRDefault="00547002"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 xml:space="preserve">d) Que con el otorgamiento de este instrumento </w:t>
      </w:r>
      <w:del w:id="61" w:author="Castellanos Arias, Maria Alejandra" w:date="2024-09-02T21:33:00Z">
        <w:r w:rsidRPr="00292EA6" w:rsidDel="00135BF5">
          <w:rPr>
            <w:rFonts w:ascii="Arial" w:hAnsi="Arial" w:cs="Arial"/>
            <w:b/>
            <w:noProof/>
            <w:spacing w:val="6"/>
            <w:sz w:val="24"/>
            <w:szCs w:val="24"/>
          </w:rPr>
          <w:delText>LA VENDEDORA</w:delText>
        </w:r>
      </w:del>
      <w:ins w:id="62" w:author="Castellanos Arias, Maria Alejandra" w:date="2024-09-02T21:33:00Z">
        <w:r w:rsidR="00135BF5">
          <w:rPr>
            <w:rFonts w:ascii="Arial" w:hAnsi="Arial" w:cs="Arial"/>
            <w:b/>
            <w:noProof/>
            <w:spacing w:val="6"/>
            <w:sz w:val="24"/>
            <w:szCs w:val="24"/>
          </w:rPr>
          <w:t>EL TRADENTE</w:t>
        </w:r>
      </w:ins>
      <w:r w:rsidRPr="00292EA6">
        <w:rPr>
          <w:rFonts w:ascii="Arial" w:hAnsi="Arial" w:cs="Arial"/>
          <w:b/>
          <w:noProof/>
          <w:spacing w:val="6"/>
          <w:sz w:val="24"/>
          <w:szCs w:val="24"/>
        </w:rPr>
        <w:t xml:space="preserve"> </w:t>
      </w:r>
      <w:r w:rsidRPr="00292EA6">
        <w:rPr>
          <w:rFonts w:ascii="Arial" w:hAnsi="Arial" w:cs="Arial"/>
          <w:noProof/>
          <w:spacing w:val="6"/>
          <w:sz w:val="24"/>
          <w:szCs w:val="24"/>
        </w:rPr>
        <w:t xml:space="preserve">da cumplimiento al contrato de promesa de compraventa celebrado entre </w:t>
      </w:r>
      <w:r w:rsidR="001559A4" w:rsidRPr="00292EA6">
        <w:rPr>
          <w:rFonts w:ascii="Arial" w:hAnsi="Arial" w:cs="Arial"/>
          <w:b/>
          <w:noProof/>
          <w:spacing w:val="6"/>
          <w:sz w:val="24"/>
          <w:szCs w:val="24"/>
        </w:rPr>
        <w:t>CONSTRUCTORA CAPITAL BOGOTÁ S.A.S.</w:t>
      </w:r>
      <w:r w:rsidRPr="00292EA6">
        <w:rPr>
          <w:rFonts w:ascii="Arial" w:hAnsi="Arial" w:cs="Arial"/>
          <w:noProof/>
          <w:spacing w:val="6"/>
          <w:sz w:val="24"/>
          <w:szCs w:val="24"/>
        </w:rPr>
        <w:t xml:space="preserve"> por una parte y </w:t>
      </w:r>
      <w:r w:rsidR="000B016F" w:rsidRPr="00292EA6">
        <w:rPr>
          <w:rFonts w:ascii="Arial" w:hAnsi="Arial" w:cs="Arial"/>
          <w:b/>
          <w:noProof/>
          <w:spacing w:val="6"/>
          <w:sz w:val="24"/>
          <w:szCs w:val="24"/>
        </w:rPr>
        <w:t>EL (</w:t>
      </w:r>
      <w:r w:rsidRPr="00292EA6">
        <w:rPr>
          <w:rFonts w:ascii="Arial" w:hAnsi="Arial" w:cs="Arial"/>
          <w:b/>
          <w:noProof/>
          <w:spacing w:val="6"/>
          <w:sz w:val="24"/>
          <w:szCs w:val="24"/>
        </w:rPr>
        <w:t xml:space="preserve">LA)(LOS) </w:t>
      </w:r>
      <w:r w:rsidR="000B016F" w:rsidRPr="00292EA6">
        <w:rPr>
          <w:rFonts w:ascii="Arial" w:hAnsi="Arial" w:cs="Arial"/>
          <w:b/>
          <w:noProof/>
          <w:spacing w:val="6"/>
          <w:sz w:val="24"/>
          <w:szCs w:val="24"/>
        </w:rPr>
        <w:t>COMPRADOR (</w:t>
      </w:r>
      <w:r w:rsidRPr="00292EA6">
        <w:rPr>
          <w:rFonts w:ascii="Arial" w:hAnsi="Arial" w:cs="Arial"/>
          <w:b/>
          <w:noProof/>
          <w:spacing w:val="6"/>
          <w:sz w:val="24"/>
          <w:szCs w:val="24"/>
        </w:rPr>
        <w:t>A)(ES)</w:t>
      </w:r>
      <w:r w:rsidRPr="00292EA6">
        <w:rPr>
          <w:rFonts w:ascii="Arial" w:hAnsi="Arial" w:cs="Arial"/>
          <w:noProof/>
          <w:spacing w:val="6"/>
          <w:sz w:val="24"/>
          <w:szCs w:val="24"/>
        </w:rPr>
        <w:t xml:space="preserve"> por la otra, con relación a </w:t>
      </w:r>
      <w:r w:rsidR="000B016F" w:rsidRPr="00292EA6">
        <w:rPr>
          <w:rFonts w:ascii="Arial" w:hAnsi="Arial" w:cs="Arial"/>
          <w:noProof/>
          <w:spacing w:val="6"/>
          <w:sz w:val="24"/>
          <w:szCs w:val="24"/>
        </w:rPr>
        <w:t>EL (</w:t>
      </w:r>
      <w:r w:rsidRPr="00292EA6">
        <w:rPr>
          <w:rFonts w:ascii="Arial" w:hAnsi="Arial" w:cs="Arial"/>
          <w:noProof/>
          <w:spacing w:val="6"/>
          <w:sz w:val="24"/>
          <w:szCs w:val="24"/>
        </w:rPr>
        <w:t>los) inmueble(s) objeto de este contrato, y se declara(n) satisfecho(s) en el sentido de que aquella cumplió estrictamente con las obligaciones estipuladas a su favor en tal contrato.</w:t>
      </w:r>
      <w:r w:rsidR="00D31954" w:rsidRPr="00292EA6">
        <w:rPr>
          <w:rFonts w:ascii="Arial" w:hAnsi="Arial" w:cs="Arial"/>
          <w:noProof/>
          <w:spacing w:val="6"/>
          <w:sz w:val="24"/>
          <w:szCs w:val="24"/>
        </w:rPr>
        <w:t xml:space="preserve"> </w:t>
      </w:r>
      <w:r w:rsidR="0051337C" w:rsidRPr="00292EA6">
        <w:rPr>
          <w:rFonts w:ascii="Arial" w:hAnsi="Arial" w:cs="Arial"/>
          <w:noProof/>
          <w:spacing w:val="6"/>
          <w:sz w:val="24"/>
          <w:szCs w:val="24"/>
        </w:rPr>
        <w:tab/>
      </w:r>
    </w:p>
    <w:p w14:paraId="1D7CDC31" w14:textId="77777777" w:rsidR="00547002" w:rsidRPr="00292EA6" w:rsidRDefault="00D31954"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lastRenderedPageBreak/>
        <w:t>e</w:t>
      </w:r>
      <w:r w:rsidR="00547002" w:rsidRPr="00292EA6">
        <w:rPr>
          <w:rFonts w:ascii="Arial" w:hAnsi="Arial" w:cs="Arial"/>
          <w:noProof/>
          <w:spacing w:val="6"/>
          <w:sz w:val="24"/>
          <w:szCs w:val="24"/>
        </w:rPr>
        <w:t>) Que renuncia(n) a toda condición resolutoria derivada de las obligaciones contenidas en este contrato, el cual tiene carácter firme e irresoluble.</w:t>
      </w:r>
      <w:r w:rsidR="00547002" w:rsidRPr="00292EA6">
        <w:rPr>
          <w:rFonts w:ascii="Arial" w:hAnsi="Arial" w:cs="Arial"/>
          <w:noProof/>
          <w:spacing w:val="6"/>
          <w:sz w:val="24"/>
          <w:szCs w:val="24"/>
        </w:rPr>
        <w:tab/>
      </w:r>
    </w:p>
    <w:p w14:paraId="5A17F913" w14:textId="77777777" w:rsidR="00547002" w:rsidRPr="00292EA6" w:rsidRDefault="00D31954"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f</w:t>
      </w:r>
      <w:r w:rsidR="00547002" w:rsidRPr="00292EA6">
        <w:rPr>
          <w:rFonts w:ascii="Arial" w:hAnsi="Arial" w:cs="Arial"/>
          <w:noProof/>
          <w:spacing w:val="6"/>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292EA6">
        <w:rPr>
          <w:rFonts w:ascii="Arial" w:hAnsi="Arial" w:cs="Arial"/>
          <w:noProof/>
          <w:spacing w:val="6"/>
          <w:sz w:val="24"/>
          <w:szCs w:val="24"/>
        </w:rPr>
        <w:tab/>
      </w:r>
    </w:p>
    <w:p w14:paraId="64BB2D5C" w14:textId="61CEFA91" w:rsidR="00547002" w:rsidRPr="00292EA6" w:rsidRDefault="00D31954"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g</w:t>
      </w:r>
      <w:r w:rsidR="00547002" w:rsidRPr="00292EA6">
        <w:rPr>
          <w:rFonts w:ascii="Arial" w:hAnsi="Arial" w:cs="Arial"/>
          <w:noProof/>
          <w:spacing w:val="6"/>
          <w:sz w:val="24"/>
          <w:szCs w:val="24"/>
        </w:rPr>
        <w:t xml:space="preserve">) Que conoce(n) y acepta(n) que </w:t>
      </w:r>
      <w:del w:id="63" w:author="Castellanos Arias, Maria Alejandra" w:date="2024-09-02T21:32:00Z">
        <w:r w:rsidR="00547002" w:rsidRPr="00292EA6" w:rsidDel="00135BF5">
          <w:rPr>
            <w:rFonts w:ascii="Arial" w:hAnsi="Arial" w:cs="Arial"/>
            <w:b/>
            <w:noProof/>
            <w:spacing w:val="6"/>
            <w:sz w:val="24"/>
            <w:szCs w:val="24"/>
          </w:rPr>
          <w:delText>LA VENDEDORA</w:delText>
        </w:r>
      </w:del>
      <w:ins w:id="64" w:author="Castellanos Arias, Maria Alejandra" w:date="2024-09-02T21:32:00Z">
        <w:r w:rsidR="00135BF5">
          <w:rPr>
            <w:rFonts w:ascii="Arial" w:hAnsi="Arial" w:cs="Arial"/>
            <w:b/>
            <w:noProof/>
            <w:spacing w:val="6"/>
            <w:sz w:val="24"/>
            <w:szCs w:val="24"/>
          </w:rPr>
          <w:t>EL TRADENTE</w:t>
        </w:r>
      </w:ins>
      <w:r w:rsidR="00547002" w:rsidRPr="00292EA6">
        <w:rPr>
          <w:rFonts w:ascii="Arial" w:hAnsi="Arial" w:cs="Arial"/>
          <w:b/>
          <w:noProof/>
          <w:spacing w:val="6"/>
          <w:sz w:val="24"/>
          <w:szCs w:val="24"/>
        </w:rPr>
        <w:t xml:space="preserve"> </w:t>
      </w:r>
      <w:r w:rsidR="00547002" w:rsidRPr="00292EA6">
        <w:rPr>
          <w:rFonts w:ascii="Arial" w:hAnsi="Arial" w:cs="Arial"/>
          <w:noProof/>
          <w:spacing w:val="6"/>
          <w:sz w:val="24"/>
          <w:szCs w:val="24"/>
        </w:rPr>
        <w:t xml:space="preserve">no es gerente del </w:t>
      </w:r>
      <w:r w:rsidR="00547002" w:rsidRPr="00292EA6">
        <w:rPr>
          <w:rFonts w:ascii="Arial" w:hAnsi="Arial" w:cs="Arial"/>
          <w:b/>
          <w:noProof/>
          <w:spacing w:val="6"/>
          <w:sz w:val="24"/>
          <w:szCs w:val="24"/>
        </w:rPr>
        <w:t>PROYECTO</w:t>
      </w:r>
      <w:r w:rsidR="00547002" w:rsidRPr="00292EA6">
        <w:rPr>
          <w:rFonts w:ascii="Arial" w:hAnsi="Arial" w:cs="Arial"/>
          <w:noProof/>
          <w:spacing w:val="6"/>
          <w:sz w:val="24"/>
          <w:szCs w:val="24"/>
        </w:rPr>
        <w:t xml:space="preserve">, ni </w:t>
      </w:r>
      <w:r w:rsidR="005419A1" w:rsidRPr="00292EA6">
        <w:rPr>
          <w:rFonts w:ascii="Arial" w:hAnsi="Arial" w:cs="Arial"/>
          <w:noProof/>
          <w:spacing w:val="6"/>
          <w:sz w:val="24"/>
          <w:szCs w:val="24"/>
        </w:rPr>
        <w:t>constructor</w:t>
      </w:r>
      <w:r w:rsidR="00547002" w:rsidRPr="00292EA6">
        <w:rPr>
          <w:rFonts w:ascii="Arial" w:hAnsi="Arial" w:cs="Arial"/>
          <w:noProof/>
          <w:spacing w:val="6"/>
          <w:sz w:val="24"/>
          <w:szCs w:val="24"/>
        </w:rPr>
        <w:t xml:space="preserve">, ni interventor por lo que no está obligada frente a </w:t>
      </w:r>
      <w:r w:rsidR="000B016F" w:rsidRPr="00292EA6">
        <w:rPr>
          <w:rFonts w:ascii="Arial" w:hAnsi="Arial" w:cs="Arial"/>
          <w:b/>
          <w:noProof/>
          <w:spacing w:val="6"/>
          <w:sz w:val="24"/>
          <w:szCs w:val="24"/>
        </w:rPr>
        <w:t>EL (</w:t>
      </w:r>
      <w:r w:rsidR="00547002" w:rsidRPr="00292EA6">
        <w:rPr>
          <w:rFonts w:ascii="Arial" w:hAnsi="Arial" w:cs="Arial"/>
          <w:b/>
          <w:noProof/>
          <w:spacing w:val="6"/>
          <w:sz w:val="24"/>
          <w:szCs w:val="24"/>
        </w:rPr>
        <w:t xml:space="preserve">LOS) </w:t>
      </w:r>
      <w:r w:rsidR="000B016F" w:rsidRPr="00292EA6">
        <w:rPr>
          <w:rFonts w:ascii="Arial" w:hAnsi="Arial" w:cs="Arial"/>
          <w:b/>
          <w:noProof/>
          <w:spacing w:val="6"/>
          <w:sz w:val="24"/>
          <w:szCs w:val="24"/>
        </w:rPr>
        <w:t>COMPRADOR (</w:t>
      </w:r>
      <w:r w:rsidR="00547002" w:rsidRPr="00292EA6">
        <w:rPr>
          <w:rFonts w:ascii="Arial" w:hAnsi="Arial" w:cs="Arial"/>
          <w:b/>
          <w:noProof/>
          <w:spacing w:val="6"/>
          <w:sz w:val="24"/>
          <w:szCs w:val="24"/>
        </w:rPr>
        <w:t>ES)</w:t>
      </w:r>
      <w:r w:rsidR="00547002" w:rsidRPr="00292EA6">
        <w:rPr>
          <w:rFonts w:ascii="Arial" w:hAnsi="Arial" w:cs="Arial"/>
          <w:noProof/>
          <w:spacing w:val="6"/>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292EA6">
        <w:rPr>
          <w:rFonts w:ascii="Arial" w:hAnsi="Arial" w:cs="Arial"/>
          <w:noProof/>
          <w:spacing w:val="6"/>
          <w:sz w:val="24"/>
          <w:szCs w:val="24"/>
        </w:rPr>
        <w:t>EL (</w:t>
      </w:r>
      <w:r w:rsidR="00547002" w:rsidRPr="00292EA6">
        <w:rPr>
          <w:rFonts w:ascii="Arial" w:hAnsi="Arial" w:cs="Arial"/>
          <w:noProof/>
          <w:spacing w:val="6"/>
          <w:sz w:val="24"/>
          <w:szCs w:val="24"/>
        </w:rPr>
        <w:t xml:space="preserve">los) inmueble(s) que adquire(n), lo cual es de responsabilidad exclusiva y excluyente de </w:t>
      </w:r>
      <w:r w:rsidR="001559A4" w:rsidRPr="00292EA6">
        <w:rPr>
          <w:rFonts w:ascii="Arial" w:hAnsi="Arial" w:cs="Arial"/>
          <w:b/>
          <w:noProof/>
          <w:spacing w:val="6"/>
          <w:sz w:val="24"/>
          <w:szCs w:val="24"/>
        </w:rPr>
        <w:t>CONSTRUCTORA CAPITAL BOGOTÁ S.A.S</w:t>
      </w:r>
      <w:r w:rsidR="0023176C" w:rsidRPr="00292EA6">
        <w:rPr>
          <w:rFonts w:ascii="Arial" w:hAnsi="Arial" w:cs="Arial"/>
          <w:b/>
          <w:noProof/>
          <w:spacing w:val="6"/>
          <w:sz w:val="24"/>
          <w:szCs w:val="24"/>
        </w:rPr>
        <w:t>.</w:t>
      </w:r>
      <w:r w:rsidR="00330C47" w:rsidRPr="00292EA6">
        <w:rPr>
          <w:rFonts w:ascii="Arial" w:hAnsi="Arial" w:cs="Arial"/>
          <w:noProof/>
          <w:spacing w:val="6"/>
          <w:sz w:val="24"/>
          <w:szCs w:val="24"/>
        </w:rPr>
        <w:tab/>
      </w:r>
    </w:p>
    <w:p w14:paraId="7BC80BFE" w14:textId="77777777" w:rsidR="00547002" w:rsidRPr="00292EA6" w:rsidRDefault="00D31954" w:rsidP="00292EA6">
      <w:pPr>
        <w:widowControl w:val="0"/>
        <w:tabs>
          <w:tab w:val="right" w:leader="hyphen" w:pos="8811"/>
        </w:tabs>
        <w:spacing w:line="440" w:lineRule="exact"/>
        <w:jc w:val="both"/>
        <w:rPr>
          <w:rFonts w:ascii="Arial" w:hAnsi="Arial" w:cs="Arial"/>
          <w:noProof/>
          <w:spacing w:val="6"/>
          <w:sz w:val="24"/>
          <w:szCs w:val="24"/>
        </w:rPr>
      </w:pPr>
      <w:r w:rsidRPr="00292EA6">
        <w:rPr>
          <w:rFonts w:ascii="Arial" w:hAnsi="Arial" w:cs="Arial"/>
          <w:noProof/>
          <w:spacing w:val="6"/>
          <w:sz w:val="24"/>
          <w:szCs w:val="24"/>
        </w:rPr>
        <w:t>h</w:t>
      </w:r>
      <w:r w:rsidR="00547002" w:rsidRPr="00292EA6">
        <w:rPr>
          <w:rFonts w:ascii="Arial" w:hAnsi="Arial" w:cs="Arial"/>
          <w:noProof/>
          <w:spacing w:val="6"/>
          <w:sz w:val="24"/>
          <w:szCs w:val="24"/>
        </w:rPr>
        <w:t>) Que renuncia(n) a toda condición resolutoria derivada de la presente Compraventa, el cual tiene carácter firme e irresoluble</w:t>
      </w:r>
      <w:r w:rsidR="0051337C" w:rsidRPr="00292EA6">
        <w:rPr>
          <w:rFonts w:ascii="Arial" w:hAnsi="Arial" w:cs="Arial"/>
          <w:noProof/>
          <w:spacing w:val="6"/>
          <w:sz w:val="24"/>
          <w:szCs w:val="24"/>
        </w:rPr>
        <w:t>.</w:t>
      </w:r>
      <w:r w:rsidR="0051337C" w:rsidRPr="00292EA6">
        <w:rPr>
          <w:rFonts w:ascii="Arial" w:hAnsi="Arial" w:cs="Arial"/>
          <w:noProof/>
          <w:spacing w:val="6"/>
          <w:sz w:val="24"/>
          <w:szCs w:val="24"/>
        </w:rPr>
        <w:tab/>
      </w:r>
    </w:p>
    <w:p w14:paraId="3497BD7E" w14:textId="723448B0" w:rsidR="00BE77B4" w:rsidRPr="00292EA6" w:rsidRDefault="00BE77B4" w:rsidP="00292EA6">
      <w:pPr>
        <w:widowControl w:val="0"/>
        <w:tabs>
          <w:tab w:val="right" w:leader="hyphen" w:pos="8811"/>
        </w:tabs>
        <w:spacing w:line="440" w:lineRule="exact"/>
        <w:jc w:val="both"/>
        <w:rPr>
          <w:rFonts w:ascii="Arial" w:hAnsi="Arial" w:cs="Arial"/>
          <w:b/>
          <w:color w:val="FF0000"/>
          <w:spacing w:val="6"/>
          <w:sz w:val="24"/>
          <w:szCs w:val="24"/>
          <w:lang w:val="es-CO"/>
        </w:rPr>
      </w:pPr>
      <w:r w:rsidRPr="00292EA6">
        <w:rPr>
          <w:rFonts w:ascii="Arial" w:hAnsi="Arial" w:cs="Arial"/>
          <w:color w:val="FF0000"/>
          <w:spacing w:val="6"/>
          <w:sz w:val="24"/>
          <w:szCs w:val="24"/>
          <w:lang w:val="es-CO"/>
        </w:rPr>
        <w:t xml:space="preserve">i) Que conoce y acepta el contenido del contrato fiduciario constitutivo del </w:t>
      </w:r>
      <w:r w:rsidRPr="00292EA6">
        <w:rPr>
          <w:rFonts w:ascii="Arial" w:hAnsi="Arial" w:cs="Arial"/>
          <w:b/>
          <w:color w:val="FF0000"/>
          <w:spacing w:val="6"/>
          <w:sz w:val="24"/>
          <w:szCs w:val="24"/>
        </w:rPr>
        <w:t>FIDEICOMISO LOTE ALAMEDA DE ZIPAQUIRA – FIDUBOGOTÁ,</w:t>
      </w:r>
      <w:r w:rsidRPr="00292EA6">
        <w:rPr>
          <w:rFonts w:ascii="Arial" w:hAnsi="Arial" w:cs="Arial"/>
          <w:color w:val="FF0000"/>
          <w:spacing w:val="6"/>
          <w:sz w:val="24"/>
          <w:szCs w:val="24"/>
          <w:lang w:val="es-CO"/>
        </w:rPr>
        <w:t xml:space="preserve"> y sus Otrosíes y de las obligaciones y responsabilidades en cabeza del </w:t>
      </w:r>
      <w:r w:rsidRPr="00292EA6">
        <w:rPr>
          <w:rFonts w:ascii="Arial" w:hAnsi="Arial" w:cs="Arial"/>
          <w:b/>
          <w:color w:val="FF0000"/>
          <w:spacing w:val="6"/>
          <w:sz w:val="24"/>
          <w:szCs w:val="24"/>
          <w:lang w:val="es-CO"/>
        </w:rPr>
        <w:t>FIDEICOMITENTE CONSTRUCTOR.</w:t>
      </w:r>
      <w:r w:rsidRPr="00292EA6">
        <w:rPr>
          <w:rFonts w:ascii="Arial" w:hAnsi="Arial" w:cs="Arial"/>
          <w:color w:val="FF0000"/>
          <w:spacing w:val="6"/>
          <w:sz w:val="24"/>
          <w:szCs w:val="24"/>
          <w:lang w:val="es-CO"/>
        </w:rPr>
        <w:tab/>
      </w:r>
    </w:p>
    <w:p w14:paraId="3C4D5541" w14:textId="160D81C8" w:rsidR="00BE77B4" w:rsidRPr="00292EA6" w:rsidRDefault="00BE77B4" w:rsidP="00292EA6">
      <w:pPr>
        <w:widowControl w:val="0"/>
        <w:tabs>
          <w:tab w:val="right" w:leader="hyphen" w:pos="8811"/>
        </w:tabs>
        <w:spacing w:line="440" w:lineRule="exact"/>
        <w:jc w:val="both"/>
        <w:rPr>
          <w:rFonts w:ascii="Arial" w:eastAsia="Calibri" w:hAnsi="Arial" w:cs="Arial"/>
          <w:bCs/>
          <w:color w:val="FF0000"/>
          <w:spacing w:val="6"/>
          <w:sz w:val="24"/>
          <w:szCs w:val="24"/>
          <w:lang w:val="es-CO" w:eastAsia="en-US"/>
        </w:rPr>
      </w:pPr>
      <w:r w:rsidRPr="00292EA6">
        <w:rPr>
          <w:rFonts w:ascii="Arial" w:hAnsi="Arial" w:cs="Arial"/>
          <w:color w:val="FF0000"/>
          <w:spacing w:val="6"/>
          <w:sz w:val="24"/>
          <w:szCs w:val="24"/>
          <w:lang w:val="es-CO"/>
        </w:rPr>
        <w:t xml:space="preserve">j) </w:t>
      </w:r>
      <w:r w:rsidRPr="00292EA6">
        <w:rPr>
          <w:rFonts w:ascii="Arial" w:eastAsia="Calibri" w:hAnsi="Arial" w:cs="Arial"/>
          <w:b/>
          <w:color w:val="FF0000"/>
          <w:spacing w:val="6"/>
          <w:sz w:val="24"/>
          <w:szCs w:val="24"/>
          <w:lang w:val="es-CO" w:eastAsia="en-US"/>
        </w:rPr>
        <w:t>EL (LA) (LOS) COMPRADOR(ES)</w:t>
      </w:r>
      <w:r w:rsidRPr="00292EA6">
        <w:rPr>
          <w:rFonts w:ascii="Arial" w:eastAsia="Calibri" w:hAnsi="Arial" w:cs="Arial"/>
          <w:bCs/>
          <w:color w:val="FF0000"/>
          <w:spacing w:val="6"/>
          <w:sz w:val="24"/>
          <w:szCs w:val="24"/>
          <w:lang w:val="es-CO" w:eastAsia="en-US"/>
        </w:rPr>
        <w:t xml:space="preserve"> manifiesta(n) haber sido informados que, de acuerdo a las experiencias del FIDEICOMITENTE CONSTRUCTOR DEL PROYECTO, el valor aproximado de la cuota de administración oscila entre </w:t>
      </w:r>
      <w:r w:rsidRPr="00292EA6">
        <w:rPr>
          <w:rFonts w:ascii="Arial" w:eastAsia="Calibri" w:hAnsi="Arial" w:cs="Arial"/>
          <w:b/>
          <w:bCs/>
          <w:color w:val="FF0000"/>
          <w:spacing w:val="6"/>
          <w:sz w:val="24"/>
          <w:szCs w:val="24"/>
          <w:lang w:val="es-CO" w:eastAsia="en-US"/>
        </w:rPr>
        <w:t>$3.200 y $3.500 (precios año 2021)</w:t>
      </w:r>
      <w:r w:rsidRPr="00292EA6">
        <w:rPr>
          <w:rFonts w:ascii="Arial" w:eastAsia="Calibri" w:hAnsi="Arial" w:cs="Arial"/>
          <w:bCs/>
          <w:color w:val="FF0000"/>
          <w:spacing w:val="6"/>
          <w:sz w:val="24"/>
          <w:szCs w:val="24"/>
          <w:lang w:val="es-CO" w:eastAsia="en-US"/>
        </w:rPr>
        <w:t xml:space="preserve"> por metro cuadrado del área total construida de la unidad inmobiliaria. Igualmente, </w:t>
      </w:r>
      <w:r w:rsidRPr="00292EA6">
        <w:rPr>
          <w:rFonts w:ascii="Arial" w:eastAsia="Calibri" w:hAnsi="Arial" w:cs="Arial"/>
          <w:b/>
          <w:color w:val="FF0000"/>
          <w:spacing w:val="6"/>
          <w:sz w:val="24"/>
          <w:szCs w:val="24"/>
          <w:lang w:val="es-CO" w:eastAsia="en-US"/>
        </w:rPr>
        <w:t>EL (LA) (LOS) COMPRADOR(ES)</w:t>
      </w:r>
      <w:r w:rsidRPr="00292EA6">
        <w:rPr>
          <w:rFonts w:ascii="Arial" w:eastAsia="Calibri" w:hAnsi="Arial" w:cs="Arial"/>
          <w:bCs/>
          <w:color w:val="FF0000"/>
          <w:spacing w:val="6"/>
          <w:sz w:val="24"/>
          <w:szCs w:val="24"/>
          <w:lang w:val="es-CO" w:eastAsia="en-US"/>
        </w:rPr>
        <w:t xml:space="preserve"> manifiesta(n) que han sido informados, que la cuota podrá aumentar o disminuir de acuerdo a las determinaciones presupuestales definidas por Asamblea General de Copropietarios.</w:t>
      </w:r>
      <w:r w:rsidRPr="00292EA6">
        <w:rPr>
          <w:rFonts w:ascii="Arial" w:hAnsi="Arial" w:cs="Arial"/>
          <w:noProof/>
          <w:color w:val="FF0000"/>
          <w:spacing w:val="6"/>
          <w:sz w:val="24"/>
          <w:szCs w:val="24"/>
        </w:rPr>
        <w:tab/>
      </w:r>
    </w:p>
    <w:p w14:paraId="44810CDA" w14:textId="4A558839"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 xml:space="preserve">En este estado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como administradora provisional, certifica que el inmueble se encuentra a paz y salvo </w:t>
      </w:r>
      <w:r w:rsidRPr="00292EA6">
        <w:rPr>
          <w:rFonts w:ascii="Arial" w:hAnsi="Arial" w:cs="Arial"/>
          <w:spacing w:val="6"/>
          <w:sz w:val="24"/>
          <w:szCs w:val="24"/>
        </w:rPr>
        <w:lastRenderedPageBreak/>
        <w:t>por expensas comunes, en cumplimiento de lo ordenado por el Artículo 29 de la Ley 675 de 2001</w:t>
      </w:r>
      <w:r w:rsidR="0051337C" w:rsidRPr="00292EA6">
        <w:rPr>
          <w:rFonts w:ascii="Arial" w:hAnsi="Arial" w:cs="Arial"/>
          <w:spacing w:val="6"/>
          <w:sz w:val="24"/>
          <w:szCs w:val="24"/>
        </w:rPr>
        <w:t>.</w:t>
      </w:r>
      <w:r w:rsidR="0051337C" w:rsidRPr="00292EA6">
        <w:rPr>
          <w:rFonts w:ascii="Arial" w:hAnsi="Arial" w:cs="Arial"/>
          <w:spacing w:val="6"/>
          <w:sz w:val="24"/>
          <w:szCs w:val="24"/>
        </w:rPr>
        <w:tab/>
      </w:r>
    </w:p>
    <w:p w14:paraId="4E57D709" w14:textId="2C2558DD" w:rsidR="003A689F" w:rsidRPr="00292EA6" w:rsidRDefault="003A689F" w:rsidP="00292EA6">
      <w:pPr>
        <w:widowControl w:val="0"/>
        <w:tabs>
          <w:tab w:val="right" w:leader="hyphen" w:pos="8811"/>
        </w:tabs>
        <w:spacing w:line="440" w:lineRule="exact"/>
        <w:jc w:val="center"/>
        <w:rPr>
          <w:rFonts w:ascii="Arial" w:hAnsi="Arial" w:cs="Arial"/>
          <w:b/>
          <w:bCs/>
          <w:spacing w:val="6"/>
          <w:sz w:val="24"/>
          <w:szCs w:val="24"/>
        </w:rPr>
      </w:pPr>
      <w:r w:rsidRPr="00292EA6">
        <w:rPr>
          <w:rFonts w:ascii="Arial" w:hAnsi="Arial" w:cs="Arial"/>
          <w:b/>
          <w:bCs/>
          <w:spacing w:val="6"/>
          <w:sz w:val="24"/>
          <w:szCs w:val="24"/>
        </w:rPr>
        <w:t>SECCION SEGUNDA</w:t>
      </w:r>
    </w:p>
    <w:p w14:paraId="3007FD77" w14:textId="77777777" w:rsidR="005B2BE4" w:rsidRPr="00292EA6" w:rsidRDefault="005B2BE4" w:rsidP="00292EA6">
      <w:pPr>
        <w:widowControl w:val="0"/>
        <w:tabs>
          <w:tab w:val="right" w:leader="hyphen" w:pos="8811"/>
        </w:tabs>
        <w:spacing w:line="440" w:lineRule="exact"/>
        <w:jc w:val="center"/>
        <w:rPr>
          <w:rFonts w:ascii="Arial" w:hAnsi="Arial" w:cs="Arial"/>
          <w:b/>
          <w:bCs/>
          <w:spacing w:val="6"/>
          <w:sz w:val="24"/>
          <w:szCs w:val="24"/>
          <w:lang w:val="es-CO"/>
        </w:rPr>
      </w:pPr>
      <w:r w:rsidRPr="00292EA6">
        <w:rPr>
          <w:rFonts w:ascii="Arial" w:hAnsi="Arial" w:cs="Arial"/>
          <w:b/>
          <w:bCs/>
          <w:spacing w:val="6"/>
          <w:sz w:val="24"/>
          <w:szCs w:val="24"/>
          <w:lang w:val="es-ES"/>
        </w:rPr>
        <w:t>CANCELACIÓN PARCIAL DE HIPOTECA DE MAYOR EXTENSIÓN</w:t>
      </w:r>
    </w:p>
    <w:p w14:paraId="3D939885" w14:textId="77777777" w:rsidR="005B2BE4" w:rsidRPr="00292EA6" w:rsidRDefault="005B2BE4" w:rsidP="00292EA6">
      <w:pPr>
        <w:widowControl w:val="0"/>
        <w:tabs>
          <w:tab w:val="right" w:leader="hyphen" w:pos="8811"/>
        </w:tabs>
        <w:spacing w:line="440" w:lineRule="exact"/>
        <w:jc w:val="both"/>
        <w:rPr>
          <w:rFonts w:ascii="Arial" w:eastAsia="Calibri" w:hAnsi="Arial" w:cs="Arial"/>
          <w:spacing w:val="6"/>
          <w:kern w:val="2"/>
          <w:sz w:val="24"/>
          <w:szCs w:val="24"/>
          <w:lang w:val="es-CO" w:eastAsia="en-US"/>
          <w14:ligatures w14:val="standardContextual"/>
        </w:rPr>
      </w:pPr>
      <w:bookmarkStart w:id="65" w:name="_Hlk73365726"/>
      <w:bookmarkStart w:id="66" w:name="_Hlk534382876"/>
      <w:r w:rsidRPr="00292EA6">
        <w:rPr>
          <w:rFonts w:ascii="Arial" w:eastAsia="Calibri" w:hAnsi="Arial" w:cs="Arial"/>
          <w:spacing w:val="6"/>
          <w:kern w:val="2"/>
          <w:sz w:val="24"/>
          <w:szCs w:val="24"/>
          <w:lang w:val="es-ES" w:eastAsia="en-US"/>
          <w14:ligatures w14:val="standardContextual"/>
        </w:rPr>
        <w:t xml:space="preserve">Compareció: </w:t>
      </w:r>
      <w:r w:rsidRPr="00292EA6">
        <w:rPr>
          <w:rFonts w:ascii="Arial" w:eastAsia="Calibri" w:hAnsi="Arial" w:cs="Arial"/>
          <w:b/>
          <w:spacing w:val="6"/>
          <w:kern w:val="2"/>
          <w:sz w:val="24"/>
          <w:szCs w:val="24"/>
          <w:lang w:val="es-CO" w:eastAsia="en-US"/>
          <w14:ligatures w14:val="standardContextual"/>
        </w:rPr>
        <w:t>ERICK JARDIEL NIÑO LOPEZ</w:t>
      </w:r>
      <w:r w:rsidRPr="00292EA6">
        <w:rPr>
          <w:rFonts w:ascii="Arial" w:eastAsia="Calibri" w:hAnsi="Arial" w:cs="Arial"/>
          <w:spacing w:val="6"/>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292EA6">
        <w:rPr>
          <w:rFonts w:ascii="Arial" w:eastAsia="Calibri" w:hAnsi="Arial" w:cs="Arial"/>
          <w:b/>
          <w:spacing w:val="6"/>
          <w:kern w:val="2"/>
          <w:sz w:val="24"/>
          <w:szCs w:val="24"/>
          <w:lang w:val="es-CO" w:eastAsia="en-US"/>
          <w14:ligatures w14:val="standardContextual"/>
        </w:rPr>
        <w:t xml:space="preserve"> BANCO DAVIVIENDA S.A.</w:t>
      </w:r>
      <w:r w:rsidRPr="00292EA6">
        <w:rPr>
          <w:rFonts w:ascii="Arial" w:eastAsia="Calibri" w:hAnsi="Arial" w:cs="Arial"/>
          <w:spacing w:val="6"/>
          <w:kern w:val="2"/>
          <w:sz w:val="24"/>
          <w:szCs w:val="24"/>
          <w:lang w:val="es-CO" w:eastAsia="en-US"/>
          <w14:ligatures w14:val="standardContextual"/>
        </w:rPr>
        <w:t xml:space="preserve">, </w:t>
      </w:r>
      <w:r w:rsidRPr="00292EA6">
        <w:rPr>
          <w:rFonts w:ascii="Arial" w:eastAsia="Calibri" w:hAnsi="Arial" w:cs="Arial"/>
          <w:b/>
          <w:spacing w:val="6"/>
          <w:kern w:val="2"/>
          <w:sz w:val="24"/>
          <w:szCs w:val="24"/>
          <w:lang w:val="es-CO" w:eastAsia="en-US"/>
          <w14:ligatures w14:val="standardContextual"/>
        </w:rPr>
        <w:t>NIT. 860.034.313-7,</w:t>
      </w:r>
      <w:r w:rsidRPr="00292EA6">
        <w:rPr>
          <w:rFonts w:ascii="Arial" w:eastAsia="Calibri" w:hAnsi="Arial" w:cs="Arial"/>
          <w:spacing w:val="6"/>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292EA6">
        <w:rPr>
          <w:rFonts w:ascii="Arial" w:eastAsia="Calibri" w:hAnsi="Arial" w:cs="Arial"/>
          <w:b/>
          <w:spacing w:val="6"/>
          <w:kern w:val="2"/>
          <w:sz w:val="24"/>
          <w:szCs w:val="24"/>
          <w:lang w:val="es-CO" w:eastAsia="en-US"/>
          <w14:ligatures w14:val="standardContextual"/>
        </w:rPr>
        <w:t>CANCELACIÓN PARCIAL DE HIPOTECA</w:t>
      </w:r>
      <w:r w:rsidRPr="00292EA6">
        <w:rPr>
          <w:rFonts w:ascii="Arial" w:eastAsia="Calibri" w:hAnsi="Arial" w:cs="Arial"/>
          <w:spacing w:val="6"/>
          <w:kern w:val="2"/>
          <w:sz w:val="24"/>
          <w:szCs w:val="24"/>
          <w:lang w:val="es-CO" w:eastAsia="en-US"/>
          <w14:ligatures w14:val="standardContextual"/>
        </w:rPr>
        <w:t xml:space="preserve">, con sustento en las siguientes </w:t>
      </w:r>
      <w:r w:rsidRPr="00292EA6">
        <w:rPr>
          <w:rFonts w:ascii="Arial" w:eastAsia="Calibri" w:hAnsi="Arial" w:cs="Arial"/>
          <w:b/>
          <w:spacing w:val="6"/>
          <w:kern w:val="2"/>
          <w:sz w:val="24"/>
          <w:szCs w:val="24"/>
          <w:lang w:val="es-CO" w:eastAsia="en-US"/>
          <w14:ligatures w14:val="standardContextual"/>
        </w:rPr>
        <w:t>DECLARACIONES</w:t>
      </w:r>
      <w:r w:rsidRPr="00292EA6">
        <w:rPr>
          <w:rFonts w:ascii="Arial" w:eastAsia="Calibri" w:hAnsi="Arial" w:cs="Arial"/>
          <w:spacing w:val="6"/>
          <w:kern w:val="2"/>
          <w:sz w:val="24"/>
          <w:szCs w:val="24"/>
          <w:lang w:val="es-CO" w:eastAsia="en-US"/>
          <w14:ligatures w14:val="standardContextual"/>
        </w:rPr>
        <w:t>:</w:t>
      </w:r>
      <w:r w:rsidRPr="00292EA6">
        <w:rPr>
          <w:rFonts w:ascii="Arial" w:eastAsia="Calibri" w:hAnsi="Arial" w:cs="Arial"/>
          <w:spacing w:val="6"/>
          <w:kern w:val="2"/>
          <w:sz w:val="24"/>
          <w:szCs w:val="24"/>
          <w:lang w:val="es-CO" w:eastAsia="en-US"/>
          <w14:ligatures w14:val="standardContextual"/>
        </w:rPr>
        <w:tab/>
      </w:r>
    </w:p>
    <w:p w14:paraId="624EFB6F" w14:textId="100F9F8F" w:rsidR="005B2BE4" w:rsidRPr="00292EA6" w:rsidRDefault="005B2BE4"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 xml:space="preserve">PRIMERO: </w:t>
      </w:r>
      <w:r w:rsidRPr="00292EA6">
        <w:rPr>
          <w:rFonts w:ascii="Arial" w:hAnsi="Arial" w:cs="Arial"/>
          <w:bCs/>
          <w:spacing w:val="6"/>
          <w:sz w:val="24"/>
          <w:szCs w:val="24"/>
        </w:rPr>
        <w:t xml:space="preserve">Que por escritura pública número </w:t>
      </w:r>
      <w:r w:rsidR="00B155F3" w:rsidRPr="00292EA6">
        <w:rPr>
          <w:rFonts w:ascii="Arial" w:hAnsi="Arial" w:cs="Arial"/>
          <w:bCs/>
          <w:spacing w:val="6"/>
          <w:sz w:val="24"/>
          <w:szCs w:val="24"/>
        </w:rPr>
        <w:t xml:space="preserve">tres mil novecientos ochenta y seis (3986) </w:t>
      </w:r>
      <w:r w:rsidR="00B155F3" w:rsidRPr="00292EA6">
        <w:rPr>
          <w:rFonts w:ascii="Arial" w:hAnsi="Arial" w:cs="Arial"/>
          <w:bCs/>
          <w:spacing w:val="6"/>
          <w:sz w:val="24"/>
          <w:szCs w:val="24"/>
          <w:lang w:val="es-MX"/>
        </w:rPr>
        <w:t xml:space="preserve">de fecha </w:t>
      </w:r>
      <w:r w:rsidR="00B155F3" w:rsidRPr="00292EA6">
        <w:rPr>
          <w:rFonts w:ascii="Arial" w:hAnsi="Arial" w:cs="Arial"/>
          <w:bCs/>
          <w:spacing w:val="6"/>
          <w:sz w:val="24"/>
          <w:szCs w:val="24"/>
        </w:rPr>
        <w:t xml:space="preserve">doce (12) de octubre del año dos mil veintitrés (2023) </w:t>
      </w:r>
      <w:r w:rsidR="00B155F3" w:rsidRPr="00292EA6">
        <w:rPr>
          <w:rFonts w:ascii="Arial" w:hAnsi="Arial" w:cs="Arial"/>
          <w:bCs/>
          <w:spacing w:val="6"/>
          <w:sz w:val="24"/>
          <w:szCs w:val="24"/>
          <w:lang w:val="es-MX"/>
        </w:rPr>
        <w:t>otorgada en la Notaria Setenta y uno (71)</w:t>
      </w:r>
      <w:r w:rsidR="00B155F3" w:rsidRPr="00292EA6">
        <w:rPr>
          <w:rFonts w:ascii="Arial" w:hAnsi="Arial" w:cs="Arial"/>
          <w:b/>
          <w:spacing w:val="6"/>
          <w:sz w:val="24"/>
          <w:szCs w:val="24"/>
          <w:lang w:val="es-MX"/>
        </w:rPr>
        <w:t xml:space="preserve"> </w:t>
      </w:r>
      <w:r w:rsidR="00B155F3" w:rsidRPr="00292EA6">
        <w:rPr>
          <w:rFonts w:ascii="Arial" w:hAnsi="Arial" w:cs="Arial"/>
          <w:bCs/>
          <w:spacing w:val="6"/>
          <w:sz w:val="24"/>
          <w:szCs w:val="24"/>
          <w:lang w:val="es-MX"/>
        </w:rPr>
        <w:t>del</w:t>
      </w:r>
      <w:r w:rsidR="00B155F3" w:rsidRPr="00292EA6">
        <w:rPr>
          <w:rFonts w:ascii="Arial" w:hAnsi="Arial" w:cs="Arial"/>
          <w:b/>
          <w:spacing w:val="6"/>
          <w:sz w:val="24"/>
          <w:szCs w:val="24"/>
          <w:lang w:val="es-MX"/>
        </w:rPr>
        <w:t xml:space="preserve"> </w:t>
      </w:r>
      <w:r w:rsidR="00B155F3" w:rsidRPr="00292EA6">
        <w:rPr>
          <w:rFonts w:ascii="Arial" w:hAnsi="Arial" w:cs="Arial"/>
          <w:spacing w:val="6"/>
          <w:sz w:val="24"/>
          <w:szCs w:val="24"/>
          <w:lang w:val="es-MX"/>
        </w:rPr>
        <w:t xml:space="preserve">Círculo Notarial de Bogotá D.C., </w:t>
      </w:r>
      <w:r w:rsidRPr="00292EA6">
        <w:rPr>
          <w:rFonts w:ascii="Arial" w:hAnsi="Arial" w:cs="Arial"/>
          <w:spacing w:val="6"/>
          <w:sz w:val="24"/>
          <w:szCs w:val="24"/>
        </w:rPr>
        <w:t xml:space="preserve">se constituyó por </w:t>
      </w:r>
      <w:r w:rsidR="00B155F3" w:rsidRPr="00292EA6">
        <w:rPr>
          <w:rFonts w:ascii="Arial" w:hAnsi="Arial" w:cs="Arial"/>
          <w:b/>
          <w:spacing w:val="6"/>
          <w:sz w:val="24"/>
          <w:szCs w:val="24"/>
        </w:rPr>
        <w:t xml:space="preserve">FIDUCIARIA BOGOTÁ S.A., </w:t>
      </w:r>
      <w:r w:rsidR="00B155F3" w:rsidRPr="00292EA6">
        <w:rPr>
          <w:rFonts w:ascii="Arial" w:hAnsi="Arial" w:cs="Arial"/>
          <w:spacing w:val="6"/>
          <w:sz w:val="24"/>
          <w:szCs w:val="24"/>
        </w:rPr>
        <w:t>Vocera y administradora del patrimonio autónomo denominado</w:t>
      </w:r>
      <w:r w:rsidR="00B155F3" w:rsidRPr="00292EA6">
        <w:rPr>
          <w:rFonts w:ascii="Arial" w:hAnsi="Arial" w:cs="Arial"/>
          <w:b/>
          <w:spacing w:val="6"/>
          <w:sz w:val="24"/>
          <w:szCs w:val="24"/>
        </w:rPr>
        <w:t xml:space="preserve"> FIDEICOMISO LOTE ALAMEDA DE ZIPAQUIRÁ – FIDUBOGOTÁ, </w:t>
      </w:r>
      <w:r w:rsidRPr="00292EA6">
        <w:rPr>
          <w:rFonts w:ascii="Arial" w:hAnsi="Arial" w:cs="Arial"/>
          <w:spacing w:val="6"/>
          <w:sz w:val="24"/>
          <w:szCs w:val="24"/>
        </w:rPr>
        <w:t xml:space="preserve">hipoteca a favor del </w:t>
      </w:r>
      <w:r w:rsidRPr="00292EA6">
        <w:rPr>
          <w:rFonts w:ascii="Arial" w:hAnsi="Arial" w:cs="Arial"/>
          <w:b/>
          <w:spacing w:val="6"/>
          <w:sz w:val="24"/>
          <w:szCs w:val="24"/>
        </w:rPr>
        <w:t>BANCO DAVIVIENDA S.A.,</w:t>
      </w:r>
      <w:r w:rsidRPr="00292EA6">
        <w:rPr>
          <w:rFonts w:ascii="Arial" w:hAnsi="Arial" w:cs="Arial"/>
          <w:spacing w:val="6"/>
          <w:sz w:val="24"/>
          <w:szCs w:val="24"/>
        </w:rPr>
        <w:t xml:space="preserve"> para garantizar el crédito de constructor otorgado a </w:t>
      </w:r>
      <w:r w:rsidRPr="00292EA6">
        <w:rPr>
          <w:rFonts w:ascii="Arial" w:hAnsi="Arial" w:cs="Arial"/>
          <w:b/>
          <w:spacing w:val="6"/>
          <w:sz w:val="24"/>
          <w:szCs w:val="24"/>
        </w:rPr>
        <w:t xml:space="preserve">CONSTRUCTORA </w:t>
      </w:r>
      <w:r w:rsidRPr="00292EA6">
        <w:rPr>
          <w:rFonts w:ascii="Arial" w:hAnsi="Arial" w:cs="Arial"/>
          <w:b/>
          <w:spacing w:val="6"/>
          <w:sz w:val="24"/>
          <w:szCs w:val="24"/>
        </w:rPr>
        <w:lastRenderedPageBreak/>
        <w:t>CAPITAL BOGOTÁ S.A.S.,</w:t>
      </w:r>
      <w:r w:rsidRPr="00292EA6">
        <w:rPr>
          <w:rFonts w:ascii="Arial" w:hAnsi="Arial" w:cs="Arial"/>
          <w:spacing w:val="6"/>
          <w:sz w:val="24"/>
          <w:szCs w:val="24"/>
        </w:rPr>
        <w:t xml:space="preserve"> sobre el inmueble con folio de matrícula número </w:t>
      </w:r>
      <w:r w:rsidR="00B155F3" w:rsidRPr="00292EA6">
        <w:rPr>
          <w:rFonts w:ascii="Arial" w:hAnsi="Arial" w:cs="Arial"/>
          <w:spacing w:val="6"/>
          <w:sz w:val="24"/>
          <w:szCs w:val="24"/>
          <w:lang w:val="es-MX"/>
        </w:rPr>
        <w:t>176-218388</w:t>
      </w:r>
      <w:r w:rsidRPr="00292EA6">
        <w:rPr>
          <w:rFonts w:ascii="Arial" w:hAnsi="Arial" w:cs="Arial"/>
          <w:spacing w:val="6"/>
          <w:sz w:val="24"/>
          <w:szCs w:val="24"/>
        </w:rPr>
        <w:t xml:space="preserve">, </w:t>
      </w:r>
      <w:r w:rsidRPr="00292EA6">
        <w:rPr>
          <w:rFonts w:ascii="Arial" w:hAnsi="Arial" w:cs="Arial"/>
          <w:bCs/>
          <w:spacing w:val="6"/>
          <w:sz w:val="24"/>
          <w:szCs w:val="24"/>
        </w:rPr>
        <w:t>ubicado en la</w:t>
      </w:r>
      <w:r w:rsidRPr="00292EA6">
        <w:rPr>
          <w:rFonts w:ascii="Arial" w:hAnsi="Arial" w:cs="Arial"/>
          <w:b/>
          <w:spacing w:val="6"/>
          <w:sz w:val="24"/>
          <w:szCs w:val="24"/>
        </w:rPr>
        <w:t xml:space="preserve"> </w:t>
      </w:r>
      <w:r w:rsidR="00B155F3" w:rsidRPr="00292EA6">
        <w:rPr>
          <w:rFonts w:ascii="Arial" w:hAnsi="Arial" w:cs="Arial"/>
          <w:b/>
          <w:spacing w:val="6"/>
          <w:sz w:val="24"/>
          <w:szCs w:val="24"/>
        </w:rPr>
        <w:t xml:space="preserve">CALLE SEXTA (6) NUMERO VEINTIDÓS – CINCUENTA Y TRES (22-53) </w:t>
      </w:r>
      <w:r w:rsidR="00B155F3" w:rsidRPr="00292EA6">
        <w:rPr>
          <w:rFonts w:ascii="Arial" w:eastAsia="Calibri" w:hAnsi="Arial" w:cs="Arial"/>
          <w:b/>
          <w:bCs/>
          <w:spacing w:val="6"/>
          <w:sz w:val="24"/>
          <w:szCs w:val="24"/>
        </w:rPr>
        <w:t xml:space="preserve">DEL </w:t>
      </w:r>
      <w:r w:rsidR="00B155F3" w:rsidRPr="00292EA6">
        <w:rPr>
          <w:rFonts w:ascii="Arial" w:hAnsi="Arial" w:cs="Arial"/>
          <w:b/>
          <w:spacing w:val="6"/>
          <w:sz w:val="24"/>
          <w:szCs w:val="24"/>
          <w:lang w:val="es-CO"/>
        </w:rPr>
        <w:t>MUNICIPIO DE ZIPAQUIRÁ – DEPARTAMENTO DE CUNDINAMARCA</w:t>
      </w:r>
      <w:r w:rsidRPr="00292EA6">
        <w:rPr>
          <w:rFonts w:ascii="Arial" w:hAnsi="Arial" w:cs="Arial"/>
          <w:b/>
          <w:spacing w:val="6"/>
          <w:sz w:val="24"/>
          <w:szCs w:val="24"/>
        </w:rPr>
        <w:t xml:space="preserve">, </w:t>
      </w:r>
      <w:r w:rsidRPr="00292EA6">
        <w:rPr>
          <w:rFonts w:ascii="Arial" w:hAnsi="Arial" w:cs="Arial"/>
          <w:spacing w:val="6"/>
          <w:sz w:val="24"/>
          <w:szCs w:val="24"/>
          <w:lang w:val="es-MX"/>
        </w:rPr>
        <w:t xml:space="preserve">debidamente inscrita en el folio de matrícula inmobiliaria en mayor extensión número </w:t>
      </w:r>
      <w:r w:rsidR="00B155F3" w:rsidRPr="00292EA6">
        <w:rPr>
          <w:rFonts w:ascii="Arial" w:hAnsi="Arial" w:cs="Arial"/>
          <w:spacing w:val="6"/>
          <w:sz w:val="24"/>
          <w:szCs w:val="24"/>
          <w:lang w:val="es-MX"/>
        </w:rPr>
        <w:t xml:space="preserve">176-218388 </w:t>
      </w:r>
      <w:r w:rsidRPr="00292EA6">
        <w:rPr>
          <w:rFonts w:ascii="Arial" w:hAnsi="Arial" w:cs="Arial"/>
          <w:spacing w:val="6"/>
          <w:sz w:val="24"/>
          <w:szCs w:val="24"/>
          <w:lang w:val="es-MX"/>
        </w:rPr>
        <w:t xml:space="preserve">de la Oficina de Registro de Instrumentos Públicos de </w:t>
      </w:r>
      <w:r w:rsidR="00B155F3" w:rsidRPr="00292EA6">
        <w:rPr>
          <w:rFonts w:ascii="Arial" w:hAnsi="Arial" w:cs="Arial"/>
          <w:bCs/>
          <w:iCs/>
          <w:spacing w:val="6"/>
          <w:sz w:val="24"/>
          <w:szCs w:val="24"/>
          <w:lang w:val="es-ES"/>
        </w:rPr>
        <w:t>Zipaquirá</w:t>
      </w:r>
      <w:r w:rsidRPr="00292EA6">
        <w:rPr>
          <w:rFonts w:ascii="Arial" w:hAnsi="Arial" w:cs="Arial"/>
          <w:spacing w:val="6"/>
          <w:sz w:val="24"/>
          <w:szCs w:val="24"/>
          <w:lang w:val="es-MX"/>
        </w:rPr>
        <w:t xml:space="preserve">. </w:t>
      </w:r>
      <w:r w:rsidRPr="00292EA6">
        <w:rPr>
          <w:rFonts w:ascii="Arial" w:hAnsi="Arial" w:cs="Arial"/>
          <w:spacing w:val="6"/>
          <w:sz w:val="24"/>
          <w:szCs w:val="24"/>
          <w:lang w:val="es-MX"/>
        </w:rPr>
        <w:tab/>
      </w:r>
    </w:p>
    <w:p w14:paraId="0B10B85B" w14:textId="0DDFA955" w:rsidR="005B2BE4" w:rsidRPr="00292EA6" w:rsidRDefault="005B2BE4"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color w:val="000000" w:themeColor="text1"/>
          <w:spacing w:val="6"/>
          <w:sz w:val="24"/>
          <w:szCs w:val="24"/>
        </w:rPr>
        <w:t xml:space="preserve">SEGUNDO: </w:t>
      </w:r>
      <w:r w:rsidRPr="00292EA6">
        <w:rPr>
          <w:rFonts w:ascii="Arial" w:hAnsi="Arial" w:cs="Arial"/>
          <w:color w:val="000000" w:themeColor="text1"/>
          <w:spacing w:val="6"/>
          <w:sz w:val="24"/>
          <w:szCs w:val="24"/>
        </w:rPr>
        <w:t xml:space="preserve">Que </w:t>
      </w:r>
      <w:r w:rsidRPr="00292EA6">
        <w:rPr>
          <w:rFonts w:ascii="Arial" w:hAnsi="Arial" w:cs="Arial"/>
          <w:b/>
          <w:bCs/>
          <w:color w:val="000000" w:themeColor="text1"/>
          <w:spacing w:val="6"/>
          <w:sz w:val="24"/>
          <w:szCs w:val="24"/>
        </w:rPr>
        <w:t>LA DEUDORA-HIPOTECARIA</w:t>
      </w:r>
      <w:r w:rsidRPr="00292EA6">
        <w:rPr>
          <w:rFonts w:ascii="Arial" w:hAnsi="Arial" w:cs="Arial"/>
          <w:color w:val="000000" w:themeColor="text1"/>
          <w:spacing w:val="6"/>
          <w:sz w:val="24"/>
          <w:szCs w:val="24"/>
        </w:rPr>
        <w:t xml:space="preserve"> ha abonado la suma de </w:t>
      </w:r>
      <w:r w:rsidRPr="00292EA6">
        <w:rPr>
          <w:rFonts w:ascii="Arial" w:hAnsi="Arial" w:cs="Arial"/>
          <w:b/>
          <w:color w:val="000000" w:themeColor="text1"/>
          <w:spacing w:val="6"/>
          <w:sz w:val="24"/>
          <w:szCs w:val="24"/>
          <w:lang w:val="es-CO"/>
        </w:rPr>
        <w:t xml:space="preserve">UN </w:t>
      </w:r>
      <w:r w:rsidR="005B3162" w:rsidRPr="00292EA6">
        <w:rPr>
          <w:rFonts w:ascii="Arial" w:hAnsi="Arial" w:cs="Arial"/>
          <w:b/>
          <w:color w:val="0000FF"/>
          <w:spacing w:val="6"/>
          <w:sz w:val="24"/>
          <w:szCs w:val="24"/>
          <w:lang w:val="es-CO"/>
        </w:rPr>
        <w:t xml:space="preserve">VALORLIBERACIONLETRAS MONEDA CORRIENTE </w:t>
      </w:r>
      <w:r w:rsidR="005B3162" w:rsidRPr="00292EA6">
        <w:rPr>
          <w:rFonts w:ascii="Arial" w:hAnsi="Arial" w:cs="Arial"/>
          <w:b/>
          <w:spacing w:val="6"/>
          <w:sz w:val="24"/>
          <w:szCs w:val="24"/>
          <w:lang w:val="es-CO"/>
        </w:rPr>
        <w:t>($</w:t>
      </w:r>
      <w:proofErr w:type="spellStart"/>
      <w:r w:rsidR="005B3162" w:rsidRPr="00292EA6">
        <w:rPr>
          <w:rFonts w:ascii="Arial" w:hAnsi="Arial" w:cs="Arial"/>
          <w:b/>
          <w:color w:val="0000FF"/>
          <w:spacing w:val="6"/>
          <w:sz w:val="24"/>
          <w:szCs w:val="24"/>
          <w:lang w:val="es-CO"/>
        </w:rPr>
        <w:t>VALORLIBERACIONNo</w:t>
      </w:r>
      <w:proofErr w:type="spellEnd"/>
      <w:r w:rsidR="005B3162" w:rsidRPr="00292EA6">
        <w:rPr>
          <w:rFonts w:ascii="Arial" w:hAnsi="Arial" w:cs="Arial"/>
          <w:b/>
          <w:spacing w:val="6"/>
          <w:sz w:val="24"/>
          <w:szCs w:val="24"/>
          <w:lang w:val="es-CO"/>
        </w:rPr>
        <w:t>),</w:t>
      </w:r>
      <w:r w:rsidR="005B3162" w:rsidRPr="00292EA6">
        <w:rPr>
          <w:rFonts w:ascii="Arial" w:hAnsi="Arial" w:cs="Arial"/>
          <w:b/>
          <w:color w:val="0000FF"/>
          <w:spacing w:val="6"/>
          <w:sz w:val="24"/>
          <w:szCs w:val="24"/>
          <w:lang w:val="es-CO"/>
        </w:rPr>
        <w:t xml:space="preserve"> </w:t>
      </w:r>
      <w:r w:rsidRPr="00292EA6">
        <w:rPr>
          <w:rFonts w:ascii="Arial" w:hAnsi="Arial" w:cs="Arial"/>
          <w:color w:val="000000" w:themeColor="text1"/>
          <w:spacing w:val="6"/>
          <w:sz w:val="24"/>
          <w:szCs w:val="24"/>
        </w:rPr>
        <w:t xml:space="preserve">a la obligación </w:t>
      </w:r>
      <w:r w:rsidRPr="00292EA6">
        <w:rPr>
          <w:rFonts w:ascii="Arial" w:hAnsi="Arial" w:cs="Arial"/>
          <w:spacing w:val="6"/>
          <w:sz w:val="24"/>
          <w:szCs w:val="24"/>
        </w:rPr>
        <w:t>inicial y ha solicitado la liberación parcial de la hipoteca que en mayor extensión recaen sobre el inmueble que se describe en la cláusula siguiente.</w:t>
      </w:r>
      <w:r w:rsidRPr="00292EA6">
        <w:rPr>
          <w:rFonts w:ascii="Arial" w:hAnsi="Arial" w:cs="Arial"/>
          <w:spacing w:val="6"/>
          <w:sz w:val="24"/>
          <w:szCs w:val="24"/>
        </w:rPr>
        <w:tab/>
      </w:r>
    </w:p>
    <w:p w14:paraId="1B7D252C" w14:textId="62F1973A" w:rsidR="005B2BE4" w:rsidRPr="00292EA6" w:rsidRDefault="005B2BE4"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 xml:space="preserve">TERCERO: </w:t>
      </w:r>
      <w:r w:rsidRPr="00292EA6">
        <w:rPr>
          <w:rFonts w:ascii="Arial" w:hAnsi="Arial" w:cs="Arial"/>
          <w:spacing w:val="6"/>
          <w:sz w:val="24"/>
          <w:szCs w:val="24"/>
        </w:rPr>
        <w:t xml:space="preserve">Que, en el carácter indicado, el compareciente libera del gravamen hipotecario constituido en mayor extensión a favor de su representada por la citada escritura pública </w:t>
      </w:r>
      <w:r w:rsidRPr="00292EA6">
        <w:rPr>
          <w:rFonts w:ascii="Arial" w:hAnsi="Arial" w:cs="Arial"/>
          <w:spacing w:val="6"/>
          <w:sz w:val="24"/>
          <w:szCs w:val="24"/>
          <w:lang w:val="es-MX"/>
        </w:rPr>
        <w:t xml:space="preserve">número </w:t>
      </w:r>
      <w:r w:rsidR="005B3162" w:rsidRPr="00292EA6">
        <w:rPr>
          <w:rFonts w:ascii="Arial" w:hAnsi="Arial" w:cs="Arial"/>
          <w:bCs/>
          <w:spacing w:val="6"/>
          <w:sz w:val="24"/>
          <w:szCs w:val="24"/>
        </w:rPr>
        <w:t xml:space="preserve">tres mil novecientos ochenta y seis (3986) </w:t>
      </w:r>
      <w:r w:rsidR="005B3162" w:rsidRPr="00292EA6">
        <w:rPr>
          <w:rFonts w:ascii="Arial" w:hAnsi="Arial" w:cs="Arial"/>
          <w:bCs/>
          <w:spacing w:val="6"/>
          <w:sz w:val="24"/>
          <w:szCs w:val="24"/>
          <w:lang w:val="es-MX"/>
        </w:rPr>
        <w:t xml:space="preserve">de fecha </w:t>
      </w:r>
      <w:r w:rsidR="005B3162" w:rsidRPr="00292EA6">
        <w:rPr>
          <w:rFonts w:ascii="Arial" w:hAnsi="Arial" w:cs="Arial"/>
          <w:bCs/>
          <w:spacing w:val="6"/>
          <w:sz w:val="24"/>
          <w:szCs w:val="24"/>
        </w:rPr>
        <w:t xml:space="preserve">doce (12) de octubre del año dos mil veintitrés (2023) </w:t>
      </w:r>
      <w:r w:rsidR="005B3162" w:rsidRPr="00292EA6">
        <w:rPr>
          <w:rFonts w:ascii="Arial" w:hAnsi="Arial" w:cs="Arial"/>
          <w:bCs/>
          <w:spacing w:val="6"/>
          <w:sz w:val="24"/>
          <w:szCs w:val="24"/>
          <w:lang w:val="es-MX"/>
        </w:rPr>
        <w:t>otorgada en la Notaria Setenta y uno (71)</w:t>
      </w:r>
      <w:r w:rsidR="005B3162" w:rsidRPr="00292EA6">
        <w:rPr>
          <w:rFonts w:ascii="Arial" w:hAnsi="Arial" w:cs="Arial"/>
          <w:b/>
          <w:spacing w:val="6"/>
          <w:sz w:val="24"/>
          <w:szCs w:val="24"/>
          <w:lang w:val="es-MX"/>
        </w:rPr>
        <w:t xml:space="preserve"> </w:t>
      </w:r>
      <w:r w:rsidR="005B3162" w:rsidRPr="00292EA6">
        <w:rPr>
          <w:rFonts w:ascii="Arial" w:hAnsi="Arial" w:cs="Arial"/>
          <w:bCs/>
          <w:spacing w:val="6"/>
          <w:sz w:val="24"/>
          <w:szCs w:val="24"/>
          <w:lang w:val="es-MX"/>
        </w:rPr>
        <w:t>del</w:t>
      </w:r>
      <w:r w:rsidR="005B3162" w:rsidRPr="00292EA6">
        <w:rPr>
          <w:rFonts w:ascii="Arial" w:hAnsi="Arial" w:cs="Arial"/>
          <w:b/>
          <w:spacing w:val="6"/>
          <w:sz w:val="24"/>
          <w:szCs w:val="24"/>
          <w:lang w:val="es-MX"/>
        </w:rPr>
        <w:t xml:space="preserve"> </w:t>
      </w:r>
      <w:r w:rsidR="005B3162" w:rsidRPr="00292EA6">
        <w:rPr>
          <w:rFonts w:ascii="Arial" w:hAnsi="Arial" w:cs="Arial"/>
          <w:spacing w:val="6"/>
          <w:sz w:val="24"/>
          <w:szCs w:val="24"/>
          <w:lang w:val="es-MX"/>
        </w:rPr>
        <w:t>Círculo Notarial de Bogotá D.C.,</w:t>
      </w:r>
      <w:r w:rsidRPr="00292EA6">
        <w:rPr>
          <w:rFonts w:ascii="Arial" w:hAnsi="Arial" w:cs="Arial"/>
          <w:spacing w:val="6"/>
          <w:sz w:val="24"/>
          <w:szCs w:val="24"/>
          <w:lang w:val="es-MX"/>
        </w:rPr>
        <w:t xml:space="preserve"> (Inscrita el </w:t>
      </w:r>
      <w:r w:rsidR="005B3162" w:rsidRPr="00292EA6">
        <w:rPr>
          <w:rFonts w:ascii="Arial" w:hAnsi="Arial" w:cs="Arial"/>
          <w:spacing w:val="6"/>
          <w:sz w:val="24"/>
          <w:szCs w:val="24"/>
          <w:lang w:val="es-MX"/>
        </w:rPr>
        <w:t>12</w:t>
      </w:r>
      <w:r w:rsidRPr="00292EA6">
        <w:rPr>
          <w:rFonts w:ascii="Arial" w:hAnsi="Arial" w:cs="Arial"/>
          <w:spacing w:val="6"/>
          <w:sz w:val="24"/>
          <w:szCs w:val="24"/>
          <w:lang w:val="es-MX"/>
        </w:rPr>
        <w:t xml:space="preserve"> de </w:t>
      </w:r>
      <w:r w:rsidR="005B3162" w:rsidRPr="00292EA6">
        <w:rPr>
          <w:rFonts w:ascii="Arial" w:hAnsi="Arial" w:cs="Arial"/>
          <w:spacing w:val="6"/>
          <w:sz w:val="24"/>
          <w:szCs w:val="24"/>
          <w:lang w:val="es-MX"/>
        </w:rPr>
        <w:t>octubre</w:t>
      </w:r>
      <w:r w:rsidRPr="00292EA6">
        <w:rPr>
          <w:rFonts w:ascii="Arial" w:hAnsi="Arial" w:cs="Arial"/>
          <w:spacing w:val="6"/>
          <w:sz w:val="24"/>
          <w:szCs w:val="24"/>
          <w:lang w:val="es-MX"/>
        </w:rPr>
        <w:t xml:space="preserve"> del 202</w:t>
      </w:r>
      <w:r w:rsidR="005B3162" w:rsidRPr="00292EA6">
        <w:rPr>
          <w:rFonts w:ascii="Arial" w:hAnsi="Arial" w:cs="Arial"/>
          <w:spacing w:val="6"/>
          <w:sz w:val="24"/>
          <w:szCs w:val="24"/>
          <w:lang w:val="es-MX"/>
        </w:rPr>
        <w:t>3</w:t>
      </w:r>
      <w:r w:rsidRPr="00292EA6">
        <w:rPr>
          <w:rFonts w:ascii="Arial" w:hAnsi="Arial" w:cs="Arial"/>
          <w:spacing w:val="6"/>
          <w:sz w:val="24"/>
          <w:szCs w:val="24"/>
          <w:lang w:val="es-MX"/>
        </w:rPr>
        <w:t>)</w:t>
      </w:r>
      <w:r w:rsidR="005B3162" w:rsidRPr="00292EA6">
        <w:rPr>
          <w:rFonts w:ascii="Arial" w:hAnsi="Arial" w:cs="Arial"/>
          <w:spacing w:val="6"/>
          <w:sz w:val="24"/>
          <w:szCs w:val="24"/>
          <w:lang w:val="es-MX"/>
        </w:rPr>
        <w:t xml:space="preserve">, </w:t>
      </w:r>
      <w:r w:rsidRPr="00292EA6">
        <w:rPr>
          <w:rFonts w:ascii="Arial" w:hAnsi="Arial" w:cs="Arial"/>
          <w:spacing w:val="6"/>
          <w:sz w:val="24"/>
          <w:szCs w:val="24"/>
        </w:rPr>
        <w:t>el siguiente inmueble:</w:t>
      </w:r>
      <w:r w:rsidRPr="00292EA6">
        <w:rPr>
          <w:rFonts w:ascii="Arial" w:hAnsi="Arial" w:cs="Arial"/>
          <w:spacing w:val="6"/>
          <w:sz w:val="24"/>
          <w:szCs w:val="24"/>
        </w:rPr>
        <w:tab/>
      </w:r>
    </w:p>
    <w:p w14:paraId="2B07BF9C" w14:textId="359FFEE2" w:rsidR="005B2BE4" w:rsidRPr="00292EA6" w:rsidRDefault="00A252EE"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color w:val="0000FF"/>
          <w:spacing w:val="6"/>
          <w:sz w:val="24"/>
          <w:szCs w:val="24"/>
          <w:lang w:val="es-MX"/>
        </w:rPr>
        <w:t xml:space="preserve">APARTAMENTO NÚMERO ________________ (_____) DE LA TORRE ______ (____), PARQUEADERO NÚMERO ___________ (____) </w:t>
      </w:r>
      <w:r w:rsidRPr="00292EA6">
        <w:rPr>
          <w:rFonts w:ascii="Arial" w:hAnsi="Arial" w:cs="Arial"/>
          <w:b/>
          <w:color w:val="0000FF"/>
          <w:spacing w:val="6"/>
          <w:sz w:val="24"/>
          <w:szCs w:val="24"/>
          <w:lang w:val="es-CO"/>
        </w:rPr>
        <w:t xml:space="preserve">Y DEPÓSITO NÚMERO ___________ (___) </w:t>
      </w:r>
      <w:r w:rsidRPr="00292EA6">
        <w:rPr>
          <w:rFonts w:ascii="Arial" w:hAnsi="Arial" w:cs="Arial"/>
          <w:b/>
          <w:color w:val="0000FF"/>
          <w:spacing w:val="6"/>
          <w:sz w:val="24"/>
          <w:szCs w:val="24"/>
          <w:highlight w:val="cyan"/>
          <w:lang w:val="es-MX"/>
        </w:rPr>
        <w:t>ETAPA ____</w:t>
      </w:r>
      <w:r w:rsidRPr="00292EA6">
        <w:rPr>
          <w:rFonts w:ascii="Arial" w:hAnsi="Arial" w:cs="Arial"/>
          <w:b/>
          <w:color w:val="0000FF"/>
          <w:spacing w:val="6"/>
          <w:sz w:val="24"/>
          <w:szCs w:val="24"/>
          <w:lang w:val="es-MX"/>
        </w:rPr>
        <w:t xml:space="preserve"> </w:t>
      </w:r>
      <w:r w:rsidRPr="00292EA6">
        <w:rPr>
          <w:rFonts w:ascii="Arial" w:hAnsi="Arial" w:cs="Arial"/>
          <w:b/>
          <w:spacing w:val="6"/>
          <w:sz w:val="24"/>
          <w:szCs w:val="24"/>
        </w:rPr>
        <w:t>el (los) cual(es) hace(n) parte del “</w:t>
      </w:r>
      <w:r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rPr>
        <w:t xml:space="preserve">, LOCALIZADO EN LA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 xml:space="preserve">MUNICIPIO DE ZIPAQUIRÁ – DEPARTAMENTO DE CUNDINAMARCA, </w:t>
      </w:r>
      <w:r w:rsidR="005B2BE4" w:rsidRPr="00292EA6">
        <w:rPr>
          <w:rFonts w:ascii="Arial" w:hAnsi="Arial" w:cs="Arial"/>
          <w:bCs/>
          <w:spacing w:val="6"/>
          <w:sz w:val="24"/>
          <w:szCs w:val="24"/>
          <w:lang w:val="es-ES"/>
        </w:rPr>
        <w:t>identificado</w:t>
      </w:r>
      <w:r w:rsidR="005B2BE4" w:rsidRPr="00292EA6">
        <w:rPr>
          <w:rFonts w:ascii="Arial" w:hAnsi="Arial" w:cs="Arial"/>
          <w:spacing w:val="6"/>
          <w:sz w:val="24"/>
          <w:szCs w:val="24"/>
          <w:lang w:val="es-ES"/>
        </w:rPr>
        <w:t xml:space="preserve"> con el folio individual de matrícula inmobiliaria número </w:t>
      </w:r>
      <w:r w:rsidRPr="00292EA6">
        <w:rPr>
          <w:rFonts w:ascii="Arial" w:hAnsi="Arial" w:cs="Arial"/>
          <w:b/>
          <w:color w:val="0000FF"/>
          <w:spacing w:val="6"/>
          <w:sz w:val="24"/>
          <w:szCs w:val="24"/>
          <w:lang w:val="es-CO"/>
        </w:rPr>
        <w:t>176-MATRICULANos</w:t>
      </w:r>
      <w:r w:rsidR="005B2BE4" w:rsidRPr="00292EA6">
        <w:rPr>
          <w:rFonts w:ascii="Arial" w:hAnsi="Arial" w:cs="Arial"/>
          <w:b/>
          <w:color w:val="0000FF"/>
          <w:spacing w:val="6"/>
          <w:sz w:val="24"/>
          <w:szCs w:val="24"/>
          <w:lang w:val="es-ES"/>
        </w:rPr>
        <w:t>.</w:t>
      </w:r>
      <w:r w:rsidR="005B2BE4" w:rsidRPr="00292EA6">
        <w:rPr>
          <w:rFonts w:ascii="Arial" w:hAnsi="Arial" w:cs="Arial"/>
          <w:b/>
          <w:spacing w:val="6"/>
          <w:sz w:val="24"/>
          <w:szCs w:val="24"/>
          <w:lang w:val="es-ES"/>
        </w:rPr>
        <w:t xml:space="preserve"> </w:t>
      </w:r>
      <w:r w:rsidR="00DF76EB" w:rsidRPr="00292EA6">
        <w:rPr>
          <w:rFonts w:ascii="Arial" w:hAnsi="Arial" w:cs="Arial"/>
          <w:spacing w:val="6"/>
          <w:sz w:val="24"/>
          <w:szCs w:val="24"/>
          <w:lang w:val="es-MX"/>
        </w:rPr>
        <w:t xml:space="preserve">de la Oficina de Registro de Instrumentos Públicos de </w:t>
      </w:r>
      <w:r w:rsidR="00DF76EB" w:rsidRPr="00292EA6">
        <w:rPr>
          <w:rFonts w:ascii="Arial" w:hAnsi="Arial" w:cs="Arial"/>
          <w:bCs/>
          <w:iCs/>
          <w:spacing w:val="6"/>
          <w:sz w:val="24"/>
          <w:szCs w:val="24"/>
          <w:lang w:val="es-ES"/>
        </w:rPr>
        <w:t>Zipaquirá</w:t>
      </w:r>
      <w:r w:rsidR="00DF76EB" w:rsidRPr="00292EA6">
        <w:rPr>
          <w:rFonts w:ascii="Arial" w:hAnsi="Arial" w:cs="Arial"/>
          <w:spacing w:val="6"/>
          <w:sz w:val="24"/>
          <w:szCs w:val="24"/>
          <w:lang w:val="es-MX"/>
        </w:rPr>
        <w:t>.</w:t>
      </w:r>
      <w:r w:rsidR="005B2BE4" w:rsidRPr="00292EA6">
        <w:rPr>
          <w:rFonts w:ascii="Arial" w:hAnsi="Arial" w:cs="Arial"/>
          <w:spacing w:val="6"/>
          <w:sz w:val="24"/>
          <w:szCs w:val="24"/>
          <w:lang w:val="es-ES"/>
        </w:rPr>
        <w:tab/>
      </w:r>
    </w:p>
    <w:p w14:paraId="634E871B" w14:textId="77777777" w:rsidR="005B2BE4" w:rsidRPr="00292EA6" w:rsidRDefault="005B2BE4"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 xml:space="preserve">CUARTO: </w:t>
      </w:r>
      <w:r w:rsidRPr="00292EA6">
        <w:rPr>
          <w:rFonts w:ascii="Arial" w:hAnsi="Arial" w:cs="Arial"/>
          <w:spacing w:val="6"/>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w:t>
      </w:r>
      <w:r w:rsidRPr="00292EA6">
        <w:rPr>
          <w:rFonts w:ascii="Arial" w:hAnsi="Arial" w:cs="Arial"/>
          <w:spacing w:val="6"/>
          <w:sz w:val="24"/>
          <w:szCs w:val="24"/>
        </w:rPr>
        <w:lastRenderedPageBreak/>
        <w:t xml:space="preserve">gravámenes, quedan vigentes y sin modificación a cargo de la deudora – hipotecaria y a favor de </w:t>
      </w:r>
      <w:r w:rsidRPr="00292EA6">
        <w:rPr>
          <w:rFonts w:ascii="Arial" w:hAnsi="Arial" w:cs="Arial"/>
          <w:b/>
          <w:spacing w:val="6"/>
          <w:sz w:val="24"/>
          <w:szCs w:val="24"/>
        </w:rPr>
        <w:t>DAVIVIENDA</w:t>
      </w:r>
      <w:r w:rsidRPr="00292EA6">
        <w:rPr>
          <w:rFonts w:ascii="Arial" w:hAnsi="Arial" w:cs="Arial"/>
          <w:spacing w:val="6"/>
          <w:sz w:val="24"/>
          <w:szCs w:val="24"/>
        </w:rPr>
        <w:t>.</w:t>
      </w:r>
      <w:r w:rsidRPr="00292EA6">
        <w:rPr>
          <w:rFonts w:ascii="Arial" w:hAnsi="Arial" w:cs="Arial"/>
          <w:spacing w:val="6"/>
          <w:sz w:val="24"/>
          <w:szCs w:val="24"/>
        </w:rPr>
        <w:tab/>
      </w:r>
    </w:p>
    <w:p w14:paraId="5154CB45" w14:textId="568BA433" w:rsidR="0078585A" w:rsidRPr="00292EA6" w:rsidRDefault="005B2BE4"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rPr>
        <w:t xml:space="preserve">QUINTO: </w:t>
      </w:r>
      <w:r w:rsidRPr="00292EA6">
        <w:rPr>
          <w:rFonts w:ascii="Arial" w:hAnsi="Arial" w:cs="Arial"/>
          <w:spacing w:val="6"/>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65"/>
      <w:bookmarkEnd w:id="66"/>
      <w:r w:rsidR="0078585A" w:rsidRPr="00292EA6">
        <w:rPr>
          <w:rFonts w:ascii="Arial" w:hAnsi="Arial" w:cs="Arial"/>
          <w:b/>
          <w:color w:val="0000FF"/>
          <w:spacing w:val="6"/>
          <w:sz w:val="24"/>
          <w:szCs w:val="24"/>
          <w:lang w:val="es-CO"/>
        </w:rPr>
        <w:t xml:space="preserve">VALORLIBERACIONLETRAS MONEDA CORRIENTE </w:t>
      </w:r>
      <w:r w:rsidR="0078585A" w:rsidRPr="00292EA6">
        <w:rPr>
          <w:rFonts w:ascii="Arial" w:hAnsi="Arial" w:cs="Arial"/>
          <w:b/>
          <w:spacing w:val="6"/>
          <w:sz w:val="24"/>
          <w:szCs w:val="24"/>
          <w:lang w:val="es-CO"/>
        </w:rPr>
        <w:t>($</w:t>
      </w:r>
      <w:proofErr w:type="spellStart"/>
      <w:r w:rsidR="0078585A" w:rsidRPr="00292EA6">
        <w:rPr>
          <w:rFonts w:ascii="Arial" w:hAnsi="Arial" w:cs="Arial"/>
          <w:b/>
          <w:color w:val="0000FF"/>
          <w:spacing w:val="6"/>
          <w:sz w:val="24"/>
          <w:szCs w:val="24"/>
          <w:lang w:val="es-CO"/>
        </w:rPr>
        <w:t>VALORLIBERACIONNo</w:t>
      </w:r>
      <w:proofErr w:type="spellEnd"/>
      <w:r w:rsidR="0078585A" w:rsidRPr="00292EA6">
        <w:rPr>
          <w:rFonts w:ascii="Arial" w:hAnsi="Arial" w:cs="Arial"/>
          <w:b/>
          <w:spacing w:val="6"/>
          <w:sz w:val="24"/>
          <w:szCs w:val="24"/>
          <w:lang w:val="es-CO"/>
        </w:rPr>
        <w:t>)</w:t>
      </w:r>
      <w:r w:rsidR="0078585A" w:rsidRPr="00292EA6">
        <w:rPr>
          <w:rFonts w:ascii="Arial" w:hAnsi="Arial" w:cs="Arial"/>
          <w:bCs/>
          <w:spacing w:val="6"/>
          <w:sz w:val="24"/>
          <w:szCs w:val="24"/>
          <w:lang w:val="es-CO"/>
        </w:rPr>
        <w:tab/>
      </w:r>
    </w:p>
    <w:p w14:paraId="3FF9DAA4" w14:textId="77777777" w:rsidR="0078585A" w:rsidRPr="00292EA6" w:rsidRDefault="0078585A" w:rsidP="00292EA6">
      <w:pPr>
        <w:widowControl w:val="0"/>
        <w:tabs>
          <w:tab w:val="right" w:leader="hyphen" w:pos="8811"/>
        </w:tabs>
        <w:spacing w:line="440" w:lineRule="exact"/>
        <w:jc w:val="center"/>
        <w:rPr>
          <w:rFonts w:ascii="Arial" w:hAnsi="Arial" w:cs="Arial"/>
          <w:b/>
          <w:spacing w:val="6"/>
          <w:sz w:val="24"/>
          <w:szCs w:val="24"/>
          <w:lang w:val="es-CO"/>
        </w:rPr>
      </w:pPr>
      <w:commentRangeStart w:id="67"/>
      <w:r w:rsidRPr="00292EA6">
        <w:rPr>
          <w:rFonts w:ascii="Arial" w:hAnsi="Arial" w:cs="Arial"/>
          <w:b/>
          <w:spacing w:val="6"/>
          <w:sz w:val="24"/>
          <w:szCs w:val="24"/>
          <w:lang w:val="es-CO"/>
        </w:rPr>
        <w:t>SECCIÓN TERCERA</w:t>
      </w:r>
    </w:p>
    <w:p w14:paraId="6F458C62" w14:textId="77777777" w:rsidR="0078585A" w:rsidRPr="00292EA6" w:rsidRDefault="0078585A" w:rsidP="00292EA6">
      <w:pPr>
        <w:widowControl w:val="0"/>
        <w:tabs>
          <w:tab w:val="right" w:leader="hyphen" w:pos="8811"/>
        </w:tabs>
        <w:spacing w:line="440" w:lineRule="exact"/>
        <w:jc w:val="center"/>
        <w:rPr>
          <w:rFonts w:ascii="Arial" w:hAnsi="Arial" w:cs="Arial"/>
          <w:b/>
          <w:bCs/>
          <w:color w:val="000000"/>
          <w:spacing w:val="6"/>
          <w:sz w:val="24"/>
          <w:szCs w:val="24"/>
          <w:lang w:val="es-CO"/>
        </w:rPr>
      </w:pPr>
      <w:r w:rsidRPr="00292EA6">
        <w:rPr>
          <w:rFonts w:ascii="Arial" w:hAnsi="Arial" w:cs="Arial"/>
          <w:b/>
          <w:bCs/>
          <w:color w:val="000000"/>
          <w:spacing w:val="6"/>
          <w:sz w:val="24"/>
          <w:szCs w:val="24"/>
          <w:lang w:val="es-CO"/>
        </w:rPr>
        <w:t>PROTOCOLIZACIÓN CERTIFICACIÓN TÉCNICA DE OCUPACIÓN</w:t>
      </w:r>
    </w:p>
    <w:p w14:paraId="2C4EB368" w14:textId="0C5356E1" w:rsidR="0078585A" w:rsidRPr="00292EA6" w:rsidRDefault="0078585A" w:rsidP="00292EA6">
      <w:pPr>
        <w:widowControl w:val="0"/>
        <w:tabs>
          <w:tab w:val="right" w:leader="hyphen" w:pos="8811"/>
        </w:tabs>
        <w:spacing w:line="440" w:lineRule="exact"/>
        <w:jc w:val="center"/>
        <w:rPr>
          <w:rFonts w:ascii="Arial" w:hAnsi="Arial" w:cs="Arial"/>
          <w:b/>
          <w:bCs/>
          <w:spacing w:val="6"/>
          <w:sz w:val="24"/>
          <w:szCs w:val="24"/>
          <w:lang w:val="es-CO"/>
        </w:rPr>
      </w:pPr>
      <w:bookmarkStart w:id="68" w:name="_Hlk137803057"/>
      <w:r w:rsidRPr="00292EA6">
        <w:rPr>
          <w:rFonts w:ascii="Arial" w:hAnsi="Arial" w:cs="Arial"/>
          <w:b/>
          <w:bCs/>
          <w:spacing w:val="6"/>
          <w:sz w:val="24"/>
          <w:szCs w:val="24"/>
          <w:lang w:val="es-CO"/>
        </w:rPr>
        <w:t xml:space="preserve">TORRES </w:t>
      </w:r>
      <w:bookmarkEnd w:id="68"/>
      <w:r w:rsidRPr="00292EA6">
        <w:rPr>
          <w:rFonts w:ascii="Arial" w:hAnsi="Arial" w:cs="Arial"/>
          <w:b/>
          <w:bCs/>
          <w:spacing w:val="6"/>
          <w:sz w:val="24"/>
          <w:szCs w:val="24"/>
          <w:lang w:val="es-CO"/>
        </w:rPr>
        <w:t>_____</w:t>
      </w:r>
      <w:commentRangeEnd w:id="67"/>
      <w:r w:rsidR="006D141E">
        <w:rPr>
          <w:rStyle w:val="Refdecomentario"/>
          <w:lang w:val="es-ES"/>
        </w:rPr>
        <w:commentReference w:id="67"/>
      </w:r>
    </w:p>
    <w:p w14:paraId="5A152E64" w14:textId="70E35FD6" w:rsidR="0078585A" w:rsidRPr="00292EA6" w:rsidRDefault="0078585A" w:rsidP="00292EA6">
      <w:pPr>
        <w:widowControl w:val="0"/>
        <w:tabs>
          <w:tab w:val="right" w:leader="hyphen" w:pos="8811"/>
        </w:tabs>
        <w:spacing w:line="440" w:lineRule="exact"/>
        <w:jc w:val="both"/>
        <w:rPr>
          <w:rFonts w:ascii="Arial" w:hAnsi="Arial" w:cs="Arial"/>
          <w:spacing w:val="6"/>
          <w:sz w:val="24"/>
          <w:szCs w:val="24"/>
          <w:lang w:val="es-CO"/>
        </w:rPr>
      </w:pPr>
      <w:r w:rsidRPr="00292EA6">
        <w:rPr>
          <w:rFonts w:ascii="Arial" w:hAnsi="Arial" w:cs="Arial"/>
          <w:b/>
          <w:bCs/>
          <w:iCs/>
          <w:spacing w:val="6"/>
          <w:sz w:val="24"/>
          <w:szCs w:val="24"/>
        </w:rPr>
        <w:t xml:space="preserve">Compareció: </w:t>
      </w:r>
      <w:r w:rsidR="0006301B" w:rsidRPr="00292EA6">
        <w:rPr>
          <w:rFonts w:ascii="Arial" w:hAnsi="Arial" w:cs="Arial"/>
          <w:b/>
          <w:bCs/>
          <w:spacing w:val="6"/>
          <w:sz w:val="24"/>
          <w:szCs w:val="24"/>
        </w:rPr>
        <w:t>CARLOS ALBERTO PERRY WOBST</w:t>
      </w:r>
      <w:r w:rsidR="0006301B" w:rsidRPr="00292EA6">
        <w:rPr>
          <w:rFonts w:ascii="Arial" w:hAnsi="Arial" w:cs="Arial"/>
          <w:spacing w:val="6"/>
          <w:sz w:val="24"/>
          <w:szCs w:val="24"/>
        </w:rPr>
        <w:t xml:space="preserve">, identificado con la cédula de ciudadanía número 80.090.710 de Bogotá D.C., en condición </w:t>
      </w:r>
      <w:r w:rsidR="0006301B" w:rsidRPr="00292EA6">
        <w:rPr>
          <w:rFonts w:ascii="Arial" w:hAnsi="Arial" w:cs="Arial"/>
          <w:bCs/>
          <w:spacing w:val="6"/>
          <w:sz w:val="24"/>
          <w:szCs w:val="24"/>
          <w:lang w:val="es-CO" w:eastAsia="es-MX"/>
        </w:rPr>
        <w:t xml:space="preserve">de Representante Legal Especial y apoderado general de la sociedad </w:t>
      </w:r>
      <w:r w:rsidR="0006301B" w:rsidRPr="00292EA6">
        <w:rPr>
          <w:rFonts w:ascii="Arial" w:hAnsi="Arial" w:cs="Arial"/>
          <w:b/>
          <w:bCs/>
          <w:spacing w:val="6"/>
          <w:sz w:val="24"/>
          <w:szCs w:val="24"/>
        </w:rPr>
        <w:t>CONSTRUCTORA CAPITAL BOGOTÁ S.A.S.,</w:t>
      </w:r>
      <w:r w:rsidR="0006301B" w:rsidRPr="00292EA6">
        <w:rPr>
          <w:rFonts w:ascii="Arial" w:hAnsi="Arial" w:cs="Arial"/>
          <w:bCs/>
          <w:spacing w:val="6"/>
          <w:sz w:val="24"/>
          <w:szCs w:val="24"/>
        </w:rPr>
        <w:t xml:space="preserve"> con </w:t>
      </w:r>
      <w:r w:rsidR="0006301B" w:rsidRPr="00292EA6">
        <w:rPr>
          <w:rFonts w:ascii="Arial" w:hAnsi="Arial" w:cs="Arial"/>
          <w:b/>
          <w:bCs/>
          <w:spacing w:val="6"/>
          <w:sz w:val="24"/>
          <w:szCs w:val="24"/>
        </w:rPr>
        <w:t>NIT. 900.192.711-6,</w:t>
      </w:r>
      <w:r w:rsidR="0006301B" w:rsidRPr="00292EA6">
        <w:rPr>
          <w:rFonts w:ascii="Arial" w:hAnsi="Arial" w:cs="Arial"/>
          <w:spacing w:val="6"/>
          <w:sz w:val="24"/>
          <w:szCs w:val="24"/>
        </w:rPr>
        <w:t xml:space="preserve"> con domicilio en la ciudad de Bogotá, sociedad comercial constituida mediante escritura pública número cero </w:t>
      </w:r>
      <w:proofErr w:type="spellStart"/>
      <w:r w:rsidR="0006301B" w:rsidRPr="00292EA6">
        <w:rPr>
          <w:rFonts w:ascii="Arial" w:hAnsi="Arial" w:cs="Arial"/>
          <w:spacing w:val="6"/>
          <w:sz w:val="24"/>
          <w:szCs w:val="24"/>
        </w:rPr>
        <w:t>cero</w:t>
      </w:r>
      <w:proofErr w:type="spellEnd"/>
      <w:r w:rsidR="0006301B" w:rsidRPr="00292EA6">
        <w:rPr>
          <w:rFonts w:ascii="Arial" w:hAnsi="Arial" w:cs="Arial"/>
          <w:spacing w:val="6"/>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292EA6">
        <w:rPr>
          <w:rFonts w:ascii="Arial" w:hAnsi="Arial" w:cs="Arial"/>
          <w:bCs/>
          <w:spacing w:val="6"/>
          <w:sz w:val="24"/>
          <w:szCs w:val="24"/>
        </w:rPr>
        <w:t>dos mil cuatrocientos setenta y tres (2473)</w:t>
      </w:r>
      <w:r w:rsidR="0006301B" w:rsidRPr="00292EA6">
        <w:rPr>
          <w:rFonts w:ascii="Arial" w:hAnsi="Arial" w:cs="Arial"/>
          <w:spacing w:val="6"/>
          <w:sz w:val="24"/>
          <w:szCs w:val="24"/>
          <w:lang w:val="es-CO" w:eastAsia="es-MX"/>
        </w:rPr>
        <w:t xml:space="preserve"> de fecha </w:t>
      </w:r>
      <w:r w:rsidR="0006301B" w:rsidRPr="00292EA6">
        <w:rPr>
          <w:rFonts w:ascii="Arial" w:hAnsi="Arial" w:cs="Arial"/>
          <w:bCs/>
          <w:spacing w:val="6"/>
          <w:sz w:val="24"/>
          <w:szCs w:val="24"/>
        </w:rPr>
        <w:t>primero (1) de agosto de dos mil veintitrés (2023)</w:t>
      </w:r>
      <w:r w:rsidR="0006301B" w:rsidRPr="00292EA6">
        <w:rPr>
          <w:rFonts w:ascii="Arial" w:hAnsi="Arial" w:cs="Arial"/>
          <w:spacing w:val="6"/>
          <w:sz w:val="24"/>
          <w:szCs w:val="24"/>
          <w:lang w:val="es-CO" w:eastAsia="es-MX"/>
        </w:rPr>
        <w:t xml:space="preserve"> otorgada en el Notaría Setenta y una (71) del Círculo de Bogotá, D.C., </w:t>
      </w:r>
      <w:r w:rsidR="0006301B" w:rsidRPr="00292EA6">
        <w:rPr>
          <w:rFonts w:ascii="Arial" w:hAnsi="Arial" w:cs="Arial"/>
          <w:spacing w:val="6"/>
          <w:sz w:val="24"/>
          <w:szCs w:val="24"/>
        </w:rPr>
        <w:t xml:space="preserve">por el señor </w:t>
      </w:r>
      <w:r w:rsidR="0006301B" w:rsidRPr="00292EA6">
        <w:rPr>
          <w:rFonts w:ascii="Arial" w:hAnsi="Arial" w:cs="Arial"/>
          <w:b/>
          <w:spacing w:val="6"/>
          <w:sz w:val="24"/>
          <w:szCs w:val="24"/>
        </w:rPr>
        <w:t>PABLO ECHEVERRI JARAMILLO,</w:t>
      </w:r>
      <w:r w:rsidR="0006301B" w:rsidRPr="00292EA6">
        <w:rPr>
          <w:rFonts w:ascii="Arial" w:hAnsi="Arial" w:cs="Arial"/>
          <w:spacing w:val="6"/>
          <w:sz w:val="24"/>
          <w:szCs w:val="24"/>
        </w:rPr>
        <w:t xml:space="preserve"> </w:t>
      </w:r>
      <w:r w:rsidR="0006301B" w:rsidRPr="00292EA6">
        <w:rPr>
          <w:rFonts w:ascii="Arial" w:hAnsi="Arial" w:cs="Arial"/>
          <w:spacing w:val="6"/>
          <w:sz w:val="24"/>
          <w:szCs w:val="24"/>
          <w:lang w:val="es-CO"/>
        </w:rPr>
        <w:t xml:space="preserve">en su condición de Presidente y Representante Legal, tal como consta en el certificado de existencia y representación de dicha sociedad expedido por la Cámara de Comercio de </w:t>
      </w:r>
      <w:r w:rsidR="0006301B" w:rsidRPr="00292EA6">
        <w:rPr>
          <w:rFonts w:ascii="Arial" w:hAnsi="Arial" w:cs="Arial"/>
          <w:spacing w:val="6"/>
          <w:sz w:val="24"/>
          <w:szCs w:val="24"/>
          <w:lang w:val="es-CO"/>
        </w:rPr>
        <w:lastRenderedPageBreak/>
        <w:t xml:space="preserve">Bogotá, documento que se protocoliza en el presente instrumento público, </w:t>
      </w:r>
      <w:r w:rsidR="0006301B" w:rsidRPr="00292EA6">
        <w:rPr>
          <w:rFonts w:ascii="Arial" w:hAnsi="Arial" w:cs="Arial"/>
          <w:color w:val="000000"/>
          <w:spacing w:val="6"/>
          <w:sz w:val="24"/>
          <w:szCs w:val="24"/>
        </w:rPr>
        <w:t xml:space="preserve">quien en adelante y para los efectos del presente acto se denominará </w:t>
      </w:r>
      <w:r w:rsidR="0006301B" w:rsidRPr="00292EA6">
        <w:rPr>
          <w:rFonts w:ascii="Arial" w:hAnsi="Arial" w:cs="Arial"/>
          <w:b/>
          <w:bCs/>
          <w:color w:val="000000"/>
          <w:spacing w:val="6"/>
          <w:sz w:val="24"/>
          <w:szCs w:val="24"/>
        </w:rPr>
        <w:t>EL</w:t>
      </w:r>
      <w:r w:rsidR="0006301B" w:rsidRPr="00292EA6">
        <w:rPr>
          <w:rFonts w:ascii="Arial" w:hAnsi="Arial" w:cs="Arial"/>
          <w:b/>
          <w:bCs/>
          <w:spacing w:val="6"/>
          <w:sz w:val="24"/>
          <w:szCs w:val="24"/>
        </w:rPr>
        <w:t xml:space="preserve"> FIDEICOMITENTE </w:t>
      </w:r>
      <w:r w:rsidR="0006301B" w:rsidRPr="00292EA6">
        <w:rPr>
          <w:rFonts w:ascii="Arial" w:hAnsi="Arial" w:cs="Arial"/>
          <w:b/>
          <w:snapToGrid w:val="0"/>
          <w:spacing w:val="6"/>
          <w:sz w:val="24"/>
          <w:szCs w:val="24"/>
        </w:rPr>
        <w:t>CONSTRUCTOR RESPONSABLE DEL PROYECTO</w:t>
      </w:r>
      <w:r w:rsidR="0006301B" w:rsidRPr="00292EA6">
        <w:rPr>
          <w:rFonts w:ascii="Arial" w:hAnsi="Arial" w:cs="Arial"/>
          <w:spacing w:val="6"/>
          <w:sz w:val="24"/>
          <w:szCs w:val="24"/>
        </w:rPr>
        <w:t xml:space="preserve"> en el </w:t>
      </w:r>
      <w:r w:rsidR="0006301B" w:rsidRPr="00292EA6">
        <w:rPr>
          <w:rFonts w:ascii="Arial" w:hAnsi="Arial" w:cs="Arial"/>
          <w:b/>
          <w:spacing w:val="6"/>
          <w:sz w:val="24"/>
          <w:szCs w:val="24"/>
          <w:lang w:val="es-CO" w:eastAsia="es-CO"/>
        </w:rPr>
        <w:t>CONTRATO DE FIDUCIA MERCANTIL DE ADMINISTRACIÓN</w:t>
      </w:r>
      <w:r w:rsidR="0006301B" w:rsidRPr="00292EA6">
        <w:rPr>
          <w:rFonts w:ascii="Arial" w:hAnsi="Arial" w:cs="Arial"/>
          <w:spacing w:val="6"/>
          <w:sz w:val="24"/>
          <w:szCs w:val="24"/>
        </w:rPr>
        <w:t xml:space="preserve"> suscrito mediante documento privado del </w:t>
      </w:r>
      <w:r w:rsidR="0006301B" w:rsidRPr="00292EA6">
        <w:rPr>
          <w:rFonts w:ascii="Arial" w:hAnsi="Arial" w:cs="Arial"/>
          <w:spacing w:val="6"/>
          <w:sz w:val="24"/>
          <w:szCs w:val="24"/>
          <w:lang w:val="es-CO" w:eastAsia="es-CO"/>
        </w:rPr>
        <w:t xml:space="preserve">trece (13) de septiembre del 2023, </w:t>
      </w:r>
      <w:r w:rsidR="0006301B"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0006301B" w:rsidRPr="00292EA6">
        <w:rPr>
          <w:rFonts w:ascii="Arial" w:hAnsi="Arial" w:cs="Arial"/>
          <w:spacing w:val="6"/>
          <w:sz w:val="24"/>
          <w:szCs w:val="24"/>
        </w:rPr>
        <w:t xml:space="preserve"> sociedad que a su vez obra en su calidad de Apoderada Especial </w:t>
      </w:r>
      <w:r w:rsidR="0006301B" w:rsidRPr="00292EA6">
        <w:rPr>
          <w:rFonts w:ascii="Arial" w:hAnsi="Arial" w:cs="Arial"/>
          <w:b/>
          <w:bCs/>
          <w:spacing w:val="6"/>
          <w:sz w:val="24"/>
          <w:szCs w:val="24"/>
        </w:rPr>
        <w:t>FIDUCIARIA BOGOTÁ S.A.</w:t>
      </w:r>
      <w:r w:rsidR="0006301B" w:rsidRPr="00292EA6">
        <w:rPr>
          <w:rFonts w:ascii="Arial" w:hAnsi="Arial" w:cs="Arial"/>
          <w:spacing w:val="6"/>
          <w:sz w:val="24"/>
          <w:szCs w:val="24"/>
        </w:rPr>
        <w:t>, con</w:t>
      </w:r>
      <w:r w:rsidR="0006301B" w:rsidRPr="00292EA6">
        <w:rPr>
          <w:rFonts w:ascii="Arial" w:hAnsi="Arial" w:cs="Arial"/>
          <w:b/>
          <w:spacing w:val="6"/>
          <w:sz w:val="24"/>
          <w:szCs w:val="24"/>
        </w:rPr>
        <w:t xml:space="preserve"> NIT. </w:t>
      </w:r>
      <w:r w:rsidR="0006301B" w:rsidRPr="00292EA6">
        <w:rPr>
          <w:rFonts w:ascii="Arial" w:hAnsi="Arial" w:cs="Arial"/>
          <w:b/>
          <w:spacing w:val="6"/>
          <w:sz w:val="24"/>
          <w:szCs w:val="24"/>
          <w:lang w:val="es-ES"/>
        </w:rPr>
        <w:t xml:space="preserve">800.142.383-7, </w:t>
      </w:r>
      <w:r w:rsidR="0006301B" w:rsidRPr="00292EA6">
        <w:rPr>
          <w:rFonts w:ascii="Arial" w:hAnsi="Arial" w:cs="Arial"/>
          <w:spacing w:val="6"/>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292EA6">
        <w:rPr>
          <w:rFonts w:ascii="Arial" w:hAnsi="Arial" w:cs="Arial"/>
          <w:b/>
          <w:spacing w:val="6"/>
          <w:sz w:val="24"/>
          <w:szCs w:val="24"/>
        </w:rPr>
        <w:t xml:space="preserve">FIDEICOMISO LOTE ALAMEDA DE ZIPAQUIRÁ – FIDUBOGOTÁ,  </w:t>
      </w:r>
      <w:r w:rsidR="0006301B" w:rsidRPr="00292EA6">
        <w:rPr>
          <w:rFonts w:ascii="Arial" w:hAnsi="Arial" w:cs="Arial"/>
          <w:bCs/>
          <w:spacing w:val="6"/>
          <w:sz w:val="24"/>
          <w:szCs w:val="24"/>
        </w:rPr>
        <w:t xml:space="preserve">identificado con el </w:t>
      </w:r>
      <w:r w:rsidR="0006301B" w:rsidRPr="00292EA6">
        <w:rPr>
          <w:rFonts w:ascii="Arial" w:hAnsi="Arial" w:cs="Arial"/>
          <w:b/>
          <w:spacing w:val="6"/>
          <w:sz w:val="24"/>
          <w:szCs w:val="24"/>
        </w:rPr>
        <w:t>NIT 830.055.897-7</w:t>
      </w:r>
      <w:r w:rsidR="0006301B" w:rsidRPr="00292EA6">
        <w:rPr>
          <w:rFonts w:ascii="Arial" w:hAnsi="Arial" w:cs="Arial"/>
          <w:spacing w:val="6"/>
          <w:sz w:val="24"/>
          <w:szCs w:val="24"/>
        </w:rPr>
        <w:t xml:space="preserve">,  constituido mediante documento privado del </w:t>
      </w:r>
      <w:r w:rsidR="0006301B" w:rsidRPr="00292EA6">
        <w:rPr>
          <w:rFonts w:ascii="Arial" w:hAnsi="Arial" w:cs="Arial"/>
          <w:spacing w:val="6"/>
          <w:sz w:val="24"/>
          <w:szCs w:val="24"/>
          <w:lang w:val="es-CO" w:eastAsia="es-CO"/>
        </w:rPr>
        <w:t xml:space="preserve">trece (13) de septiembre del 2023, </w:t>
      </w:r>
      <w:r w:rsidR="0006301B" w:rsidRPr="00292EA6">
        <w:rPr>
          <w:rFonts w:ascii="Arial" w:hAnsi="Arial" w:cs="Arial"/>
          <w:bCs/>
          <w:spacing w:val="6"/>
          <w:sz w:val="24"/>
          <w:szCs w:val="24"/>
          <w:lang w:val="es-CO" w:eastAsia="es-CO"/>
        </w:rPr>
        <w:t xml:space="preserve">el cual fue modificado mediante otrosí 6, 8 y 9 del 25 de enero de 2024, 08 de abril de 2024, 19 de junio de 2024 y julio de 2024 respectivamente, y </w:t>
      </w:r>
      <w:r w:rsidRPr="00292EA6">
        <w:rPr>
          <w:rFonts w:ascii="Arial" w:hAnsi="Arial" w:cs="Arial"/>
          <w:spacing w:val="6"/>
          <w:sz w:val="24"/>
          <w:szCs w:val="24"/>
          <w:lang w:val="es-CO"/>
        </w:rPr>
        <w:t>manifestó:</w:t>
      </w:r>
      <w:r w:rsidRPr="00292EA6">
        <w:rPr>
          <w:rFonts w:ascii="Arial" w:hAnsi="Arial" w:cs="Arial"/>
          <w:spacing w:val="6"/>
          <w:sz w:val="24"/>
          <w:szCs w:val="24"/>
          <w:lang w:val="es-CO"/>
        </w:rPr>
        <w:tab/>
      </w:r>
    </w:p>
    <w:p w14:paraId="79A18DAA" w14:textId="38666DF6" w:rsidR="0078585A" w:rsidRPr="00292EA6" w:rsidRDefault="0078585A"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b/>
          <w:spacing w:val="6"/>
          <w:sz w:val="24"/>
          <w:szCs w:val="24"/>
          <w:lang w:val="es-CO"/>
        </w:rPr>
        <w:t>PRIMERO:</w:t>
      </w:r>
      <w:r w:rsidRPr="00292EA6">
        <w:rPr>
          <w:rFonts w:ascii="Arial" w:hAnsi="Arial" w:cs="Arial"/>
          <w:spacing w:val="6"/>
          <w:sz w:val="24"/>
          <w:szCs w:val="24"/>
          <w:lang w:val="es-CO"/>
        </w:rPr>
        <w:t xml:space="preserve"> </w:t>
      </w:r>
      <w:bookmarkStart w:id="69" w:name="_Hlk78384544"/>
      <w:r w:rsidRPr="00292EA6">
        <w:rPr>
          <w:rFonts w:ascii="Arial" w:hAnsi="Arial" w:cs="Arial"/>
          <w:spacing w:val="6"/>
          <w:sz w:val="24"/>
          <w:szCs w:val="24"/>
        </w:rPr>
        <w:t xml:space="preserve">Que </w:t>
      </w:r>
      <w:r w:rsidRPr="00292EA6">
        <w:rPr>
          <w:rFonts w:ascii="Arial" w:hAnsi="Arial" w:cs="Arial"/>
          <w:b/>
          <w:bCs/>
          <w:spacing w:val="6"/>
          <w:sz w:val="24"/>
          <w:szCs w:val="24"/>
        </w:rPr>
        <w:t>CONSTRUCTORA CAPITAL BOGOTÁ S.A.S</w:t>
      </w:r>
      <w:r w:rsidRPr="00292EA6">
        <w:rPr>
          <w:rFonts w:ascii="Arial" w:hAnsi="Arial" w:cs="Arial"/>
          <w:spacing w:val="6"/>
          <w:sz w:val="24"/>
          <w:szCs w:val="24"/>
        </w:rPr>
        <w:t xml:space="preserve"> es el CONSTRUCTOR RESPONSABLE del PROYECTO denominado </w:t>
      </w:r>
      <w:r w:rsidR="00307F67" w:rsidRPr="00292EA6">
        <w:rPr>
          <w:rFonts w:ascii="Arial" w:hAnsi="Arial" w:cs="Arial"/>
          <w:b/>
          <w:spacing w:val="6"/>
          <w:sz w:val="24"/>
          <w:szCs w:val="24"/>
        </w:rPr>
        <w:t>“</w:t>
      </w:r>
      <w:r w:rsidR="00307F67" w:rsidRPr="00292EA6">
        <w:rPr>
          <w:rFonts w:ascii="Arial" w:hAnsi="Arial" w:cs="Arial"/>
          <w:b/>
          <w:spacing w:val="6"/>
          <w:sz w:val="24"/>
          <w:szCs w:val="24"/>
          <w:lang w:eastAsia="zh-CN"/>
        </w:rPr>
        <w:t>CONJUNTO DE USO MIXTO ARBOREA” - PROPIEDAD HORIZONTAL</w:t>
      </w:r>
      <w:r w:rsidR="00307F67" w:rsidRPr="00292EA6">
        <w:rPr>
          <w:rFonts w:ascii="Arial" w:hAnsi="Arial" w:cs="Arial"/>
          <w:b/>
          <w:spacing w:val="6"/>
          <w:sz w:val="24"/>
          <w:szCs w:val="24"/>
        </w:rPr>
        <w:t>,</w:t>
      </w:r>
      <w:r w:rsidRPr="00292EA6">
        <w:rPr>
          <w:rFonts w:ascii="Arial" w:hAnsi="Arial" w:cs="Arial"/>
          <w:spacing w:val="6"/>
          <w:sz w:val="24"/>
          <w:szCs w:val="24"/>
        </w:rPr>
        <w:tab/>
      </w:r>
    </w:p>
    <w:p w14:paraId="45C49CB5" w14:textId="468894C0" w:rsidR="0078585A" w:rsidRPr="00292EA6" w:rsidRDefault="0078585A" w:rsidP="00292EA6">
      <w:pPr>
        <w:widowControl w:val="0"/>
        <w:tabs>
          <w:tab w:val="right" w:leader="hyphen" w:pos="8811"/>
        </w:tabs>
        <w:spacing w:line="440" w:lineRule="exact"/>
        <w:jc w:val="both"/>
        <w:rPr>
          <w:rFonts w:ascii="Arial" w:hAnsi="Arial" w:cs="Arial"/>
          <w:b/>
          <w:bCs/>
          <w:iCs/>
          <w:spacing w:val="6"/>
          <w:sz w:val="24"/>
          <w:szCs w:val="24"/>
        </w:rPr>
      </w:pPr>
      <w:r w:rsidRPr="00292EA6">
        <w:rPr>
          <w:rFonts w:ascii="Arial" w:hAnsi="Arial" w:cs="Arial"/>
          <w:b/>
          <w:bCs/>
          <w:spacing w:val="6"/>
          <w:sz w:val="24"/>
          <w:szCs w:val="24"/>
        </w:rPr>
        <w:t xml:space="preserve">SEGUNDO: </w:t>
      </w:r>
      <w:r w:rsidRPr="00292EA6">
        <w:rPr>
          <w:rFonts w:ascii="Arial" w:hAnsi="Arial" w:cs="Arial"/>
          <w:spacing w:val="6"/>
          <w:sz w:val="24"/>
          <w:szCs w:val="24"/>
        </w:rPr>
        <w:t xml:space="preserve">Que el mencionado PROYECTO se construye bajo responsabilidad del </w:t>
      </w:r>
      <w:r w:rsidRPr="00292EA6">
        <w:rPr>
          <w:rFonts w:ascii="Arial" w:hAnsi="Arial" w:cs="Arial"/>
          <w:b/>
          <w:bCs/>
          <w:spacing w:val="6"/>
          <w:sz w:val="24"/>
          <w:szCs w:val="24"/>
        </w:rPr>
        <w:t>FIDEICOMITENTE</w:t>
      </w:r>
      <w:r w:rsidRPr="00292EA6">
        <w:rPr>
          <w:rFonts w:ascii="Arial" w:hAnsi="Arial" w:cs="Arial"/>
          <w:spacing w:val="6"/>
          <w:sz w:val="24"/>
          <w:szCs w:val="24"/>
        </w:rPr>
        <w:t xml:space="preserve"> sobre el inmueble identificado con el </w:t>
      </w:r>
      <w:r w:rsidRPr="00292EA6">
        <w:rPr>
          <w:rFonts w:ascii="Arial" w:hAnsi="Arial" w:cs="Arial"/>
          <w:spacing w:val="6"/>
          <w:sz w:val="24"/>
          <w:szCs w:val="24"/>
        </w:rPr>
        <w:lastRenderedPageBreak/>
        <w:t xml:space="preserve">folio de matrícula inmobiliaria número </w:t>
      </w:r>
      <w:r w:rsidRPr="00292EA6">
        <w:rPr>
          <w:rFonts w:ascii="Arial" w:hAnsi="Arial" w:cs="Arial"/>
          <w:b/>
          <w:bCs/>
          <w:spacing w:val="6"/>
          <w:sz w:val="24"/>
          <w:szCs w:val="24"/>
          <w:lang w:val="es-ES"/>
        </w:rPr>
        <w:t>176-</w:t>
      </w:r>
      <w:r w:rsidR="00307F67" w:rsidRPr="00292EA6">
        <w:rPr>
          <w:rFonts w:ascii="Arial" w:hAnsi="Arial" w:cs="Arial"/>
          <w:b/>
          <w:bCs/>
          <w:spacing w:val="6"/>
          <w:sz w:val="24"/>
          <w:szCs w:val="24"/>
          <w:lang w:val="es-ES"/>
        </w:rPr>
        <w:t>218388</w:t>
      </w:r>
      <w:r w:rsidRPr="00292EA6">
        <w:rPr>
          <w:rFonts w:ascii="Arial" w:hAnsi="Arial" w:cs="Arial"/>
          <w:iCs/>
          <w:spacing w:val="6"/>
          <w:sz w:val="24"/>
          <w:szCs w:val="24"/>
        </w:rPr>
        <w:t xml:space="preserve"> de la Oficina de Registro de Instrumentos Públicos de Zipaquirá, cuya propietaria es </w:t>
      </w:r>
      <w:r w:rsidRPr="00292EA6">
        <w:rPr>
          <w:rFonts w:ascii="Arial" w:hAnsi="Arial" w:cs="Arial"/>
          <w:b/>
          <w:bCs/>
          <w:iCs/>
          <w:spacing w:val="6"/>
          <w:sz w:val="24"/>
          <w:szCs w:val="24"/>
        </w:rPr>
        <w:t>FIDUCIARIA BOGOTÁ S.A.,</w:t>
      </w:r>
      <w:r w:rsidRPr="00292EA6">
        <w:rPr>
          <w:rFonts w:ascii="Arial" w:hAnsi="Arial" w:cs="Arial"/>
          <w:iCs/>
          <w:spacing w:val="6"/>
          <w:sz w:val="24"/>
          <w:szCs w:val="24"/>
        </w:rPr>
        <w:t xml:space="preserve"> como vocera y administradora del patrimonio autónomo denominado </w:t>
      </w:r>
      <w:r w:rsidR="006C4A4E" w:rsidRPr="00292EA6">
        <w:rPr>
          <w:rFonts w:ascii="Arial" w:hAnsi="Arial" w:cs="Arial"/>
          <w:b/>
          <w:spacing w:val="6"/>
          <w:sz w:val="24"/>
          <w:szCs w:val="24"/>
        </w:rPr>
        <w:t>FIDEICOMISO LOTE ALAMEDA DE ZIPAQUIRÁ – FIDUBOGOTÁ</w:t>
      </w:r>
      <w:r w:rsidRPr="00292EA6">
        <w:rPr>
          <w:rFonts w:ascii="Arial" w:hAnsi="Arial" w:cs="Arial"/>
          <w:iCs/>
          <w:spacing w:val="6"/>
          <w:sz w:val="24"/>
          <w:szCs w:val="24"/>
        </w:rPr>
        <w:tab/>
      </w:r>
    </w:p>
    <w:bookmarkEnd w:id="69"/>
    <w:p w14:paraId="22BC9F9A" w14:textId="058572F0" w:rsidR="0078585A" w:rsidRPr="00292EA6" w:rsidRDefault="0078585A" w:rsidP="00292EA6">
      <w:pPr>
        <w:widowControl w:val="0"/>
        <w:tabs>
          <w:tab w:val="right" w:leader="hyphen" w:pos="8811"/>
        </w:tabs>
        <w:spacing w:line="440" w:lineRule="exact"/>
        <w:jc w:val="both"/>
        <w:rPr>
          <w:rFonts w:ascii="Arial" w:hAnsi="Arial" w:cs="Arial"/>
          <w:spacing w:val="6"/>
          <w:sz w:val="24"/>
          <w:szCs w:val="24"/>
          <w:lang w:val="es-CO"/>
        </w:rPr>
      </w:pPr>
      <w:r w:rsidRPr="00292EA6">
        <w:rPr>
          <w:rFonts w:ascii="Arial" w:hAnsi="Arial" w:cs="Arial"/>
          <w:b/>
          <w:bCs/>
          <w:spacing w:val="6"/>
          <w:sz w:val="24"/>
          <w:szCs w:val="24"/>
        </w:rPr>
        <w:t xml:space="preserve">TERCERO: </w:t>
      </w:r>
      <w:r w:rsidRPr="00292EA6">
        <w:rPr>
          <w:rFonts w:ascii="Arial" w:hAnsi="Arial" w:cs="Arial"/>
          <w:spacing w:val="6"/>
          <w:sz w:val="24"/>
          <w:szCs w:val="24"/>
          <w:lang w:val="es-CO"/>
        </w:rPr>
        <w:t xml:space="preserve">Que el señor </w:t>
      </w:r>
      <w:r w:rsidR="006C4A4E" w:rsidRPr="00292EA6">
        <w:rPr>
          <w:rFonts w:ascii="Arial" w:hAnsi="Arial" w:cs="Arial"/>
          <w:b/>
          <w:bCs/>
          <w:spacing w:val="6"/>
          <w:sz w:val="24"/>
          <w:szCs w:val="24"/>
          <w:lang w:val="es-CO"/>
        </w:rPr>
        <w:t>______________</w:t>
      </w:r>
      <w:r w:rsidRPr="00292EA6">
        <w:rPr>
          <w:rFonts w:ascii="Arial" w:hAnsi="Arial" w:cs="Arial"/>
          <w:spacing w:val="6"/>
          <w:sz w:val="24"/>
          <w:szCs w:val="24"/>
          <w:lang w:val="es-CO"/>
        </w:rPr>
        <w:t xml:space="preserve">, Ingeniero Civil, con matrícula profesional </w:t>
      </w:r>
      <w:r w:rsidR="006C4A4E" w:rsidRPr="00292EA6">
        <w:rPr>
          <w:rFonts w:ascii="Arial" w:hAnsi="Arial" w:cs="Arial"/>
          <w:spacing w:val="6"/>
          <w:sz w:val="24"/>
          <w:szCs w:val="24"/>
          <w:lang w:val="es-CO"/>
        </w:rPr>
        <w:t>_________</w:t>
      </w:r>
      <w:r w:rsidRPr="00292EA6">
        <w:rPr>
          <w:rFonts w:ascii="Arial" w:hAnsi="Arial" w:cs="Arial"/>
          <w:spacing w:val="6"/>
          <w:sz w:val="24"/>
          <w:szCs w:val="24"/>
          <w:lang w:val="es-CO"/>
        </w:rPr>
        <w:t xml:space="preserve">, Supervisor Técnico actuando como </w:t>
      </w:r>
      <w:r w:rsidRPr="00292EA6">
        <w:rPr>
          <w:rFonts w:ascii="Arial" w:hAnsi="Arial" w:cs="Arial"/>
          <w:b/>
          <w:bCs/>
          <w:spacing w:val="6"/>
          <w:sz w:val="24"/>
          <w:szCs w:val="24"/>
          <w:lang w:val="es-CO"/>
        </w:rPr>
        <w:t xml:space="preserve">SUPERVISOR TÉCNICO INDEPENDIENTE, </w:t>
      </w:r>
      <w:r w:rsidRPr="00292EA6">
        <w:rPr>
          <w:rFonts w:ascii="Arial" w:hAnsi="Arial" w:cs="Arial"/>
          <w:spacing w:val="6"/>
          <w:sz w:val="24"/>
          <w:szCs w:val="24"/>
          <w:lang w:val="es-CO"/>
        </w:rPr>
        <w:t>certifico bajo la gravedad de juramento, que el proyecto indicado en sus</w:t>
      </w:r>
      <w:r w:rsidRPr="00292EA6">
        <w:rPr>
          <w:rFonts w:ascii="Arial" w:hAnsi="Arial" w:cs="Arial"/>
          <w:b/>
          <w:bCs/>
          <w:spacing w:val="6"/>
          <w:sz w:val="24"/>
          <w:szCs w:val="24"/>
          <w:lang w:val="es-CO"/>
        </w:rPr>
        <w:t xml:space="preserve"> </w:t>
      </w:r>
      <w:r w:rsidR="006C4A4E" w:rsidRPr="00292EA6">
        <w:rPr>
          <w:rFonts w:ascii="Arial" w:hAnsi="Arial" w:cs="Arial"/>
          <w:b/>
          <w:bCs/>
          <w:spacing w:val="6"/>
          <w:sz w:val="24"/>
          <w:szCs w:val="24"/>
          <w:lang w:val="es-CO"/>
        </w:rPr>
        <w:t>__________</w:t>
      </w:r>
      <w:r w:rsidRPr="00292EA6">
        <w:rPr>
          <w:rFonts w:ascii="Arial" w:hAnsi="Arial" w:cs="Arial"/>
          <w:b/>
          <w:bCs/>
          <w:spacing w:val="6"/>
          <w:sz w:val="24"/>
          <w:szCs w:val="24"/>
          <w:lang w:val="es-CO"/>
        </w:rPr>
        <w:t xml:space="preserve"> </w:t>
      </w:r>
      <w:r w:rsidRPr="00292EA6">
        <w:rPr>
          <w:rFonts w:ascii="Arial" w:hAnsi="Arial" w:cs="Arial"/>
          <w:spacing w:val="6"/>
          <w:sz w:val="24"/>
          <w:szCs w:val="24"/>
          <w:lang w:val="es-CO"/>
        </w:rPr>
        <w:t xml:space="preserve"> 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292EA6">
        <w:rPr>
          <w:rFonts w:ascii="Arial" w:hAnsi="Arial" w:cs="Arial"/>
          <w:spacing w:val="6"/>
          <w:sz w:val="24"/>
          <w:szCs w:val="24"/>
          <w:lang w:val="es-CO"/>
        </w:rPr>
        <w:tab/>
      </w:r>
    </w:p>
    <w:p w14:paraId="3943943D" w14:textId="11EF4AF7" w:rsidR="0078585A" w:rsidRPr="00292EA6" w:rsidRDefault="0078585A" w:rsidP="00292EA6">
      <w:pPr>
        <w:widowControl w:val="0"/>
        <w:tabs>
          <w:tab w:val="right" w:leader="hyphen" w:pos="8811"/>
        </w:tabs>
        <w:spacing w:line="440" w:lineRule="exact"/>
        <w:jc w:val="both"/>
        <w:rPr>
          <w:rFonts w:ascii="Arial" w:hAnsi="Arial" w:cs="Arial"/>
          <w:color w:val="000000" w:themeColor="text1"/>
          <w:spacing w:val="6"/>
          <w:sz w:val="24"/>
          <w:szCs w:val="24"/>
          <w:lang w:val="es-CO"/>
        </w:rPr>
      </w:pPr>
      <w:r w:rsidRPr="00292EA6">
        <w:rPr>
          <w:rFonts w:ascii="Arial" w:hAnsi="Arial" w:cs="Arial"/>
          <w:b/>
          <w:color w:val="000000" w:themeColor="text1"/>
          <w:spacing w:val="6"/>
          <w:sz w:val="24"/>
          <w:szCs w:val="24"/>
          <w:lang w:val="es-CO"/>
        </w:rPr>
        <w:t>CUARTO:</w:t>
      </w:r>
      <w:r w:rsidRPr="00292EA6">
        <w:rPr>
          <w:rFonts w:ascii="Arial" w:hAnsi="Arial" w:cs="Arial"/>
          <w:color w:val="000000" w:themeColor="text1"/>
          <w:spacing w:val="6"/>
          <w:sz w:val="24"/>
          <w:szCs w:val="24"/>
          <w:lang w:val="es-CO"/>
        </w:rPr>
        <w:t xml:space="preserve"> Que en cumplimiento a lo establecido en la Ley 1796 de 2016, </w:t>
      </w:r>
      <w:r w:rsidRPr="00292EA6">
        <w:rPr>
          <w:rFonts w:ascii="Arial" w:hAnsi="Arial" w:cs="Arial"/>
          <w:bCs/>
          <w:color w:val="000000" w:themeColor="text1"/>
          <w:spacing w:val="6"/>
          <w:sz w:val="24"/>
          <w:szCs w:val="24"/>
          <w:lang w:val="es-ES"/>
        </w:rPr>
        <w:t>reglamentado por el decreto 945 de 2017,</w:t>
      </w:r>
      <w:r w:rsidRPr="00292EA6">
        <w:rPr>
          <w:rFonts w:ascii="Arial" w:hAnsi="Arial" w:cs="Arial"/>
          <w:color w:val="000000" w:themeColor="text1"/>
          <w:spacing w:val="6"/>
          <w:sz w:val="24"/>
          <w:szCs w:val="24"/>
          <w:lang w:val="es-CO"/>
        </w:rPr>
        <w:t xml:space="preserve"> en virtud de que el proyecto </w:t>
      </w:r>
      <w:r w:rsidRPr="00292EA6">
        <w:rPr>
          <w:rFonts w:ascii="Arial" w:hAnsi="Arial" w:cs="Arial"/>
          <w:color w:val="000000" w:themeColor="text1"/>
          <w:spacing w:val="6"/>
          <w:sz w:val="24"/>
          <w:szCs w:val="24"/>
        </w:rPr>
        <w:t xml:space="preserve">denominado </w:t>
      </w:r>
      <w:r w:rsidR="006C4A4E" w:rsidRPr="00292EA6">
        <w:rPr>
          <w:rFonts w:ascii="Arial" w:hAnsi="Arial" w:cs="Arial"/>
          <w:b/>
          <w:spacing w:val="6"/>
          <w:sz w:val="24"/>
          <w:szCs w:val="24"/>
        </w:rPr>
        <w:t>“</w:t>
      </w:r>
      <w:r w:rsidR="006C4A4E" w:rsidRPr="00292EA6">
        <w:rPr>
          <w:rFonts w:ascii="Arial" w:hAnsi="Arial" w:cs="Arial"/>
          <w:b/>
          <w:spacing w:val="6"/>
          <w:sz w:val="24"/>
          <w:szCs w:val="24"/>
          <w:lang w:eastAsia="zh-CN"/>
        </w:rPr>
        <w:t>CONJUNTO DE USO MIXTO ARBOREA” - PROPIEDAD HORIZONTAL</w:t>
      </w:r>
      <w:r w:rsidRPr="00292EA6">
        <w:rPr>
          <w:rFonts w:ascii="Arial" w:hAnsi="Arial" w:cs="Arial"/>
          <w:b/>
          <w:bCs/>
          <w:color w:val="000000" w:themeColor="text1"/>
          <w:spacing w:val="6"/>
          <w:sz w:val="24"/>
          <w:szCs w:val="24"/>
        </w:rPr>
        <w:t xml:space="preserve">, </w:t>
      </w:r>
      <w:r w:rsidRPr="00292EA6">
        <w:rPr>
          <w:rFonts w:ascii="Arial" w:hAnsi="Arial" w:cs="Arial"/>
          <w:color w:val="000000" w:themeColor="text1"/>
          <w:spacing w:val="6"/>
          <w:sz w:val="24"/>
          <w:szCs w:val="24"/>
          <w:lang w:val="es-CO"/>
        </w:rPr>
        <w:t xml:space="preserve">fue radicado con posterioridad al 01 de Julio de 2017, procede a protocolizar con el presente instrumento el </w:t>
      </w:r>
      <w:r w:rsidRPr="00292EA6">
        <w:rPr>
          <w:rFonts w:ascii="Arial" w:hAnsi="Arial" w:cs="Arial"/>
          <w:b/>
          <w:color w:val="000000" w:themeColor="text1"/>
          <w:spacing w:val="6"/>
          <w:sz w:val="24"/>
          <w:szCs w:val="24"/>
          <w:lang w:val="es-CO"/>
        </w:rPr>
        <w:t xml:space="preserve">CERTIFICADO TÉCNICO DE OCUPACIÓN </w:t>
      </w:r>
      <w:r w:rsidRPr="00292EA6">
        <w:rPr>
          <w:rFonts w:ascii="Arial" w:hAnsi="Arial" w:cs="Arial"/>
          <w:bCs/>
          <w:color w:val="000000" w:themeColor="text1"/>
          <w:spacing w:val="6"/>
          <w:sz w:val="24"/>
          <w:szCs w:val="24"/>
          <w:lang w:val="es-CO"/>
        </w:rPr>
        <w:t>de fecha</w:t>
      </w:r>
      <w:r w:rsidRPr="00292EA6">
        <w:rPr>
          <w:rFonts w:ascii="Arial" w:hAnsi="Arial" w:cs="Arial"/>
          <w:b/>
          <w:color w:val="000000" w:themeColor="text1"/>
          <w:spacing w:val="6"/>
          <w:sz w:val="24"/>
          <w:szCs w:val="24"/>
          <w:lang w:val="es-CO"/>
        </w:rPr>
        <w:t xml:space="preserve"> </w:t>
      </w:r>
      <w:r w:rsidR="006C4A4E" w:rsidRPr="00292EA6">
        <w:rPr>
          <w:rFonts w:ascii="Arial" w:hAnsi="Arial" w:cs="Arial"/>
          <w:b/>
          <w:bCs/>
          <w:color w:val="000000" w:themeColor="text1"/>
          <w:spacing w:val="6"/>
          <w:sz w:val="24"/>
          <w:szCs w:val="24"/>
          <w:lang w:val="es-CO"/>
        </w:rPr>
        <w:t>_____________</w:t>
      </w:r>
      <w:r w:rsidRPr="00292EA6">
        <w:rPr>
          <w:rFonts w:ascii="Arial" w:hAnsi="Arial" w:cs="Arial"/>
          <w:color w:val="000000" w:themeColor="text1"/>
          <w:spacing w:val="6"/>
          <w:sz w:val="24"/>
          <w:szCs w:val="24"/>
          <w:lang w:val="es-CO"/>
        </w:rPr>
        <w:t xml:space="preserve"> suscrito por el señor </w:t>
      </w:r>
      <w:r w:rsidR="006C4A4E" w:rsidRPr="00292EA6">
        <w:rPr>
          <w:rFonts w:ascii="Arial" w:hAnsi="Arial" w:cs="Arial"/>
          <w:b/>
          <w:bCs/>
          <w:color w:val="000000" w:themeColor="text1"/>
          <w:spacing w:val="6"/>
          <w:sz w:val="24"/>
          <w:szCs w:val="24"/>
          <w:lang w:val="es-CO"/>
        </w:rPr>
        <w:t>________________.</w:t>
      </w:r>
      <w:r w:rsidRPr="00292EA6">
        <w:rPr>
          <w:rFonts w:ascii="Arial" w:hAnsi="Arial" w:cs="Arial"/>
          <w:bCs/>
          <w:color w:val="000000" w:themeColor="text1"/>
          <w:spacing w:val="6"/>
          <w:sz w:val="24"/>
          <w:szCs w:val="24"/>
          <w:lang w:val="es-CO"/>
        </w:rPr>
        <w:tab/>
      </w:r>
    </w:p>
    <w:p w14:paraId="709AB1F6" w14:textId="77777777" w:rsidR="0078585A" w:rsidRPr="00292EA6" w:rsidRDefault="0078585A" w:rsidP="00292EA6">
      <w:pPr>
        <w:widowControl w:val="0"/>
        <w:tabs>
          <w:tab w:val="right" w:leader="hyphen" w:pos="8811"/>
        </w:tabs>
        <w:spacing w:line="440" w:lineRule="exact"/>
        <w:jc w:val="both"/>
        <w:rPr>
          <w:rFonts w:ascii="Arial" w:hAnsi="Arial" w:cs="Arial"/>
          <w:spacing w:val="6"/>
          <w:sz w:val="24"/>
          <w:szCs w:val="24"/>
          <w:lang w:val="es-CO"/>
        </w:rPr>
      </w:pPr>
      <w:r w:rsidRPr="00292EA6">
        <w:rPr>
          <w:rFonts w:ascii="Arial" w:hAnsi="Arial" w:cs="Arial"/>
          <w:spacing w:val="6"/>
          <w:sz w:val="24"/>
          <w:szCs w:val="24"/>
        </w:rPr>
        <w:t xml:space="preserve">En virtud de lo anterior, se deja constancia que quien asume las responsabilidades y obligaciones derivadas de la calidad de enajenador de vivienda, es única y exclusivamente el </w:t>
      </w:r>
      <w:r w:rsidRPr="00292EA6">
        <w:rPr>
          <w:rFonts w:ascii="Arial" w:hAnsi="Arial" w:cs="Arial"/>
          <w:b/>
          <w:spacing w:val="6"/>
          <w:sz w:val="24"/>
          <w:szCs w:val="24"/>
        </w:rPr>
        <w:t>FIDEICOMITENTE CONSTRUCTOR RESPONSABLE</w:t>
      </w:r>
      <w:r w:rsidRPr="00292EA6">
        <w:rPr>
          <w:rFonts w:ascii="Arial" w:hAnsi="Arial" w:cs="Arial"/>
          <w:spacing w:val="6"/>
          <w:sz w:val="24"/>
          <w:szCs w:val="24"/>
        </w:rPr>
        <w:t xml:space="preserve">, esto es, la sociedad </w:t>
      </w:r>
      <w:r w:rsidRPr="00292EA6">
        <w:rPr>
          <w:rFonts w:ascii="Arial" w:hAnsi="Arial" w:cs="Arial"/>
          <w:b/>
          <w:spacing w:val="6"/>
          <w:sz w:val="24"/>
          <w:szCs w:val="24"/>
        </w:rPr>
        <w:t>CONSTRUCTORA CAPITAL BOGOTÁ S.A.S.-</w:t>
      </w:r>
      <w:r w:rsidRPr="00292EA6">
        <w:rPr>
          <w:rFonts w:ascii="Arial" w:hAnsi="Arial" w:cs="Arial"/>
          <w:spacing w:val="6"/>
          <w:sz w:val="24"/>
          <w:szCs w:val="24"/>
          <w:lang w:val="es-CO"/>
        </w:rPr>
        <w:tab/>
      </w:r>
    </w:p>
    <w:p w14:paraId="79AA2758" w14:textId="77777777" w:rsidR="0078585A" w:rsidRPr="00292EA6" w:rsidRDefault="0078585A" w:rsidP="00292EA6">
      <w:pPr>
        <w:widowControl w:val="0"/>
        <w:tabs>
          <w:tab w:val="right" w:leader="hyphen" w:pos="8811"/>
        </w:tabs>
        <w:spacing w:line="440" w:lineRule="exact"/>
        <w:jc w:val="both"/>
        <w:rPr>
          <w:rFonts w:ascii="Arial" w:hAnsi="Arial" w:cs="Arial"/>
          <w:color w:val="0000FF"/>
          <w:spacing w:val="6"/>
          <w:sz w:val="24"/>
          <w:szCs w:val="24"/>
          <w:lang w:val="es-CO"/>
        </w:rPr>
      </w:pPr>
      <w:r w:rsidRPr="00292EA6">
        <w:rPr>
          <w:rFonts w:ascii="Arial" w:hAnsi="Arial" w:cs="Arial"/>
          <w:b/>
          <w:bCs/>
          <w:color w:val="0000FF"/>
          <w:spacing w:val="6"/>
          <w:sz w:val="24"/>
          <w:szCs w:val="24"/>
          <w:lang w:val="es-CO"/>
        </w:rPr>
        <w:t xml:space="preserve">PARÁGRAFO: </w:t>
      </w:r>
      <w:r w:rsidRPr="00292EA6">
        <w:rPr>
          <w:rFonts w:ascii="Arial" w:hAnsi="Arial" w:cs="Arial"/>
          <w:color w:val="0000FF"/>
          <w:spacing w:val="6"/>
          <w:sz w:val="24"/>
          <w:szCs w:val="24"/>
          <w:lang w:val="es-CO"/>
        </w:rPr>
        <w:t>De acuerdo a lo anterior, transcribe la parte pertinente y más relevante de dicho documento para todos los efectos legales, con fundamento su numeral sexto (6) cuyo tenor es el siguiente:</w:t>
      </w:r>
      <w:r w:rsidRPr="00292EA6">
        <w:rPr>
          <w:rFonts w:ascii="Arial" w:hAnsi="Arial" w:cs="Arial"/>
          <w:color w:val="0000FF"/>
          <w:spacing w:val="6"/>
          <w:sz w:val="24"/>
          <w:szCs w:val="24"/>
          <w:lang w:val="es-CO"/>
        </w:rPr>
        <w:tab/>
      </w:r>
    </w:p>
    <w:p w14:paraId="1B060E10" w14:textId="77777777" w:rsidR="0078585A" w:rsidRPr="00292EA6" w:rsidRDefault="0078585A" w:rsidP="00292EA6">
      <w:pPr>
        <w:widowControl w:val="0"/>
        <w:tabs>
          <w:tab w:val="right" w:leader="hyphen" w:pos="8811"/>
        </w:tabs>
        <w:spacing w:line="440" w:lineRule="exact"/>
        <w:jc w:val="both"/>
        <w:rPr>
          <w:rFonts w:ascii="Arial" w:hAnsi="Arial" w:cs="Arial"/>
          <w:spacing w:val="6"/>
          <w:sz w:val="24"/>
          <w:szCs w:val="24"/>
          <w:lang w:val="es-CO"/>
        </w:rPr>
      </w:pPr>
    </w:p>
    <w:p w14:paraId="53FC1EF7" w14:textId="77777777" w:rsidR="006C4A4E" w:rsidRPr="00292EA6" w:rsidRDefault="006C4A4E" w:rsidP="00292EA6">
      <w:pPr>
        <w:widowControl w:val="0"/>
        <w:tabs>
          <w:tab w:val="right" w:leader="hyphen" w:pos="8811"/>
        </w:tabs>
        <w:spacing w:line="440" w:lineRule="exact"/>
        <w:jc w:val="both"/>
        <w:rPr>
          <w:rFonts w:ascii="Arial" w:hAnsi="Arial" w:cs="Arial"/>
          <w:b/>
          <w:spacing w:val="6"/>
          <w:sz w:val="24"/>
          <w:szCs w:val="24"/>
          <w:lang w:val="es-CO"/>
        </w:rPr>
      </w:pPr>
    </w:p>
    <w:p w14:paraId="59A018C5" w14:textId="77777777" w:rsidR="006C4A4E" w:rsidRPr="00292EA6" w:rsidRDefault="006C4A4E" w:rsidP="00292EA6">
      <w:pPr>
        <w:widowControl w:val="0"/>
        <w:tabs>
          <w:tab w:val="right" w:leader="hyphen" w:pos="8811"/>
        </w:tabs>
        <w:spacing w:line="440" w:lineRule="exact"/>
        <w:jc w:val="both"/>
        <w:rPr>
          <w:rFonts w:ascii="Arial" w:hAnsi="Arial" w:cs="Arial"/>
          <w:b/>
          <w:spacing w:val="6"/>
          <w:sz w:val="24"/>
          <w:szCs w:val="24"/>
          <w:lang w:val="es-CO"/>
        </w:rPr>
      </w:pPr>
    </w:p>
    <w:p w14:paraId="3B8A2804" w14:textId="77777777" w:rsidR="006C4A4E" w:rsidRPr="00292EA6" w:rsidRDefault="006C4A4E" w:rsidP="00292EA6">
      <w:pPr>
        <w:widowControl w:val="0"/>
        <w:tabs>
          <w:tab w:val="right" w:leader="hyphen" w:pos="8811"/>
        </w:tabs>
        <w:spacing w:line="440" w:lineRule="exact"/>
        <w:jc w:val="both"/>
        <w:rPr>
          <w:rFonts w:ascii="Arial" w:hAnsi="Arial" w:cs="Arial"/>
          <w:b/>
          <w:spacing w:val="6"/>
          <w:sz w:val="24"/>
          <w:szCs w:val="24"/>
          <w:lang w:val="es-CO"/>
        </w:rPr>
      </w:pPr>
    </w:p>
    <w:p w14:paraId="37ECB25D" w14:textId="268E268B" w:rsidR="0078585A" w:rsidRPr="00292EA6" w:rsidRDefault="0078585A" w:rsidP="00292EA6">
      <w:pPr>
        <w:widowControl w:val="0"/>
        <w:tabs>
          <w:tab w:val="right" w:leader="hyphen" w:pos="8811"/>
        </w:tabs>
        <w:spacing w:line="440" w:lineRule="exact"/>
        <w:jc w:val="both"/>
        <w:rPr>
          <w:rFonts w:ascii="Arial" w:hAnsi="Arial" w:cs="Arial"/>
          <w:bCs/>
          <w:color w:val="000000" w:themeColor="text1"/>
          <w:spacing w:val="6"/>
          <w:sz w:val="24"/>
          <w:szCs w:val="24"/>
          <w:lang w:val="es-ES"/>
        </w:rPr>
      </w:pPr>
      <w:r w:rsidRPr="00292EA6">
        <w:rPr>
          <w:rFonts w:ascii="Arial" w:hAnsi="Arial" w:cs="Arial"/>
          <w:b/>
          <w:color w:val="000000" w:themeColor="text1"/>
          <w:spacing w:val="6"/>
          <w:sz w:val="24"/>
          <w:szCs w:val="24"/>
          <w:lang w:val="es-ES"/>
        </w:rPr>
        <w:t xml:space="preserve">QUINTO: </w:t>
      </w:r>
      <w:r w:rsidRPr="00292EA6">
        <w:rPr>
          <w:rFonts w:ascii="Arial" w:hAnsi="Arial" w:cs="Arial"/>
          <w:bCs/>
          <w:color w:val="000000" w:themeColor="text1"/>
          <w:spacing w:val="6"/>
          <w:sz w:val="24"/>
          <w:szCs w:val="24"/>
          <w:lang w:val="es-ES"/>
        </w:rPr>
        <w:t xml:space="preserve">Se solicita al señor registrador sea inscrita el presente acto en los folios de matrículas inmobiliarias </w:t>
      </w:r>
      <w:r w:rsidRPr="00292EA6">
        <w:rPr>
          <w:rFonts w:ascii="Arial" w:hAnsi="Arial" w:cs="Arial"/>
          <w:b/>
          <w:color w:val="000000" w:themeColor="text1"/>
          <w:spacing w:val="6"/>
          <w:sz w:val="24"/>
          <w:szCs w:val="24"/>
        </w:rPr>
        <w:t>176-MATRICULANos</w:t>
      </w:r>
      <w:r w:rsidRPr="00292EA6">
        <w:rPr>
          <w:rFonts w:ascii="Arial" w:hAnsi="Arial" w:cs="Arial"/>
          <w:bCs/>
          <w:color w:val="000000" w:themeColor="text1"/>
          <w:spacing w:val="6"/>
          <w:sz w:val="24"/>
          <w:szCs w:val="24"/>
          <w:lang w:val="es-ES"/>
        </w:rPr>
        <w:t xml:space="preserve"> </w:t>
      </w:r>
      <w:r w:rsidR="006C4A4E" w:rsidRPr="00292EA6">
        <w:rPr>
          <w:rFonts w:ascii="Arial" w:hAnsi="Arial" w:cs="Arial"/>
          <w:iCs/>
          <w:spacing w:val="6"/>
          <w:sz w:val="24"/>
          <w:szCs w:val="24"/>
        </w:rPr>
        <w:t>de la Oficina de Registro de Instrumentos Públicos de Zipaquirá</w:t>
      </w:r>
      <w:r w:rsidR="006C4A4E" w:rsidRPr="00292EA6">
        <w:rPr>
          <w:rFonts w:ascii="Arial" w:hAnsi="Arial" w:cs="Arial"/>
          <w:bCs/>
          <w:color w:val="000000" w:themeColor="text1"/>
          <w:spacing w:val="6"/>
          <w:sz w:val="24"/>
          <w:szCs w:val="24"/>
        </w:rPr>
        <w:t xml:space="preserve">, </w:t>
      </w:r>
      <w:r w:rsidRPr="00292EA6">
        <w:rPr>
          <w:rFonts w:ascii="Arial" w:hAnsi="Arial" w:cs="Arial"/>
          <w:bCs/>
          <w:color w:val="000000" w:themeColor="text1"/>
          <w:spacing w:val="6"/>
          <w:sz w:val="24"/>
          <w:szCs w:val="24"/>
          <w:lang w:val="es-ES"/>
        </w:rPr>
        <w:t xml:space="preserve">correspondientes a los bienes inmuebles asignados, en aplicación a lo dispuesto en los artículos sexto (6) y décimo (10) de la ley 1796 de 2016, reglamentado por el decreto 945 de 2017. </w:t>
      </w:r>
    </w:p>
    <w:p w14:paraId="0E8368C3" w14:textId="58BC336C" w:rsidR="0078585A" w:rsidRPr="00292EA6" w:rsidRDefault="0078585A" w:rsidP="00292EA6">
      <w:pPr>
        <w:widowControl w:val="0"/>
        <w:tabs>
          <w:tab w:val="right" w:leader="hyphen" w:pos="8811"/>
        </w:tabs>
        <w:spacing w:line="440" w:lineRule="exact"/>
        <w:jc w:val="both"/>
        <w:rPr>
          <w:rFonts w:ascii="Arial" w:hAnsi="Arial" w:cs="Arial"/>
          <w:bCs/>
          <w:spacing w:val="6"/>
          <w:sz w:val="24"/>
          <w:szCs w:val="24"/>
          <w:lang w:val="es-ES"/>
        </w:rPr>
      </w:pPr>
      <w:r w:rsidRPr="00292EA6">
        <w:rPr>
          <w:rFonts w:ascii="Arial" w:hAnsi="Arial" w:cs="Arial"/>
          <w:b/>
          <w:bCs/>
          <w:spacing w:val="6"/>
          <w:sz w:val="24"/>
          <w:szCs w:val="24"/>
          <w:lang w:val="es-ES"/>
        </w:rPr>
        <w:t>NOTA:</w:t>
      </w:r>
      <w:r w:rsidRPr="00292EA6">
        <w:rPr>
          <w:rFonts w:ascii="Arial" w:hAnsi="Arial" w:cs="Arial"/>
          <w:bCs/>
          <w:spacing w:val="6"/>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sexto (6) del Certificado Técnico de Ocupación </w:t>
      </w:r>
      <w:r w:rsidRPr="00292EA6">
        <w:rPr>
          <w:rFonts w:ascii="Arial" w:hAnsi="Arial" w:cs="Arial"/>
          <w:b/>
          <w:spacing w:val="6"/>
          <w:sz w:val="24"/>
          <w:szCs w:val="24"/>
          <w:lang w:val="es-ES"/>
        </w:rPr>
        <w:t xml:space="preserve">TORRES </w:t>
      </w:r>
      <w:r w:rsidR="006C4A4E" w:rsidRPr="00292EA6">
        <w:rPr>
          <w:rFonts w:ascii="Arial" w:hAnsi="Arial" w:cs="Arial"/>
          <w:b/>
          <w:spacing w:val="6"/>
          <w:sz w:val="24"/>
          <w:szCs w:val="24"/>
          <w:lang w:val="es-ES"/>
        </w:rPr>
        <w:t>_________</w:t>
      </w:r>
      <w:r w:rsidRPr="00292EA6">
        <w:rPr>
          <w:rFonts w:ascii="Arial" w:hAnsi="Arial" w:cs="Arial"/>
          <w:b/>
          <w:spacing w:val="6"/>
          <w:sz w:val="24"/>
          <w:szCs w:val="24"/>
          <w:lang w:val="es-ES"/>
        </w:rPr>
        <w:t xml:space="preserve"> </w:t>
      </w:r>
      <w:r w:rsidRPr="00292EA6">
        <w:rPr>
          <w:rFonts w:ascii="Arial" w:hAnsi="Arial" w:cs="Arial"/>
          <w:bCs/>
          <w:spacing w:val="6"/>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292EA6">
        <w:rPr>
          <w:rFonts w:ascii="Arial" w:hAnsi="Arial" w:cs="Arial"/>
          <w:bCs/>
          <w:spacing w:val="6"/>
          <w:sz w:val="24"/>
          <w:szCs w:val="24"/>
          <w:lang w:val="es-ES"/>
        </w:rPr>
        <w:tab/>
      </w:r>
    </w:p>
    <w:p w14:paraId="25D6F185" w14:textId="77777777" w:rsidR="00547002" w:rsidRPr="00292EA6" w:rsidRDefault="0023176C" w:rsidP="00292EA6">
      <w:pPr>
        <w:widowControl w:val="0"/>
        <w:tabs>
          <w:tab w:val="right" w:leader="hyphen" w:pos="8811"/>
        </w:tabs>
        <w:spacing w:line="440" w:lineRule="exact"/>
        <w:jc w:val="both"/>
        <w:rPr>
          <w:rFonts w:ascii="Arial" w:hAnsi="Arial" w:cs="Arial"/>
          <w:b/>
          <w:spacing w:val="6"/>
          <w:sz w:val="24"/>
          <w:szCs w:val="24"/>
          <w:lang w:val="es-ES"/>
        </w:rPr>
      </w:pPr>
      <w:r w:rsidRPr="00292EA6">
        <w:rPr>
          <w:rFonts w:ascii="Arial" w:hAnsi="Arial" w:cs="Arial"/>
          <w:b/>
          <w:spacing w:val="6"/>
          <w:sz w:val="24"/>
          <w:szCs w:val="24"/>
          <w:lang w:val="es-ES"/>
        </w:rPr>
        <w:t>-</w:t>
      </w:r>
      <w:r w:rsidR="0051337C" w:rsidRPr="00292EA6">
        <w:rPr>
          <w:rFonts w:ascii="Arial" w:hAnsi="Arial" w:cs="Arial"/>
          <w:b/>
          <w:spacing w:val="6"/>
          <w:sz w:val="24"/>
          <w:szCs w:val="24"/>
          <w:lang w:val="es-ES"/>
        </w:rPr>
        <w:t>----</w:t>
      </w:r>
      <w:r w:rsidR="00547002" w:rsidRPr="00292EA6">
        <w:rPr>
          <w:rFonts w:ascii="Arial" w:hAnsi="Arial" w:cs="Arial"/>
          <w:b/>
          <w:spacing w:val="6"/>
          <w:sz w:val="24"/>
          <w:szCs w:val="24"/>
          <w:lang w:val="es-ES"/>
        </w:rPr>
        <w:t>HASTA AQUÍ LA MINUTA PRESENTADA POR LOS INTERESADOS</w:t>
      </w:r>
      <w:r w:rsidR="0051337C" w:rsidRPr="00292EA6">
        <w:rPr>
          <w:rFonts w:ascii="Arial" w:hAnsi="Arial" w:cs="Arial"/>
          <w:b/>
          <w:spacing w:val="6"/>
          <w:sz w:val="24"/>
          <w:szCs w:val="24"/>
          <w:lang w:val="es-ES"/>
        </w:rPr>
        <w:tab/>
      </w:r>
    </w:p>
    <w:p w14:paraId="48062A1A" w14:textId="77777777" w:rsidR="00595391" w:rsidRPr="00292EA6" w:rsidRDefault="00595391" w:rsidP="00292EA6">
      <w:pPr>
        <w:widowControl w:val="0"/>
        <w:tabs>
          <w:tab w:val="right" w:leader="hyphen" w:pos="8811"/>
        </w:tabs>
        <w:spacing w:line="440" w:lineRule="exact"/>
        <w:jc w:val="both"/>
        <w:rPr>
          <w:rFonts w:ascii="Arial" w:hAnsi="Arial" w:cs="Arial"/>
          <w:bCs/>
          <w:spacing w:val="6"/>
          <w:sz w:val="24"/>
          <w:szCs w:val="24"/>
          <w:lang w:val="es-MX"/>
        </w:rPr>
      </w:pPr>
      <w:r w:rsidRPr="00292EA6">
        <w:rPr>
          <w:rFonts w:ascii="Arial" w:hAnsi="Arial" w:cs="Arial"/>
          <w:b/>
          <w:spacing w:val="6"/>
          <w:sz w:val="24"/>
          <w:szCs w:val="24"/>
          <w:lang w:val="es-MX"/>
        </w:rPr>
        <w:t xml:space="preserve">NOTA: LEY 258 DE 1996, MODIFICADA POR LA LEY 854 DEL 25 DE NOVIEMBRE DE 2003.  </w:t>
      </w:r>
      <w:r w:rsidRPr="00292EA6">
        <w:rPr>
          <w:rFonts w:ascii="Arial" w:hAnsi="Arial" w:cs="Arial"/>
          <w:bCs/>
          <w:spacing w:val="6"/>
          <w:sz w:val="24"/>
          <w:szCs w:val="24"/>
          <w:lang w:val="es-MX"/>
        </w:rPr>
        <w:t xml:space="preserve">LA NOTARÍA DEJA CONSTANCIA QUE NO INDAGA AL VENDEDOR, EN VIRTUD A QUE NO SE REÚNEN LOS REQUISITOS EXIGIDOS POR LA LEY PARA LA AFECTACIÓN A VIVIENDA FAMILIAR, POR TRATARSE DE PERSONA JURÍDICA. </w:t>
      </w:r>
      <w:r w:rsidRPr="00292EA6">
        <w:rPr>
          <w:rFonts w:ascii="Arial" w:hAnsi="Arial" w:cs="Arial"/>
          <w:bCs/>
          <w:spacing w:val="6"/>
          <w:sz w:val="24"/>
          <w:szCs w:val="24"/>
          <w:lang w:val="es-MX"/>
        </w:rPr>
        <w:tab/>
      </w:r>
    </w:p>
    <w:p w14:paraId="41FC4B7D" w14:textId="45527EAC" w:rsidR="007B3FD1" w:rsidRPr="00292EA6" w:rsidRDefault="00547002" w:rsidP="00292EA6">
      <w:pPr>
        <w:widowControl w:val="0"/>
        <w:tabs>
          <w:tab w:val="right" w:leader="hyphen" w:pos="8811"/>
        </w:tabs>
        <w:spacing w:line="440" w:lineRule="exact"/>
        <w:jc w:val="both"/>
        <w:rPr>
          <w:rFonts w:ascii="Arial" w:hAnsi="Arial" w:cs="Arial"/>
          <w:bCs/>
          <w:spacing w:val="6"/>
          <w:sz w:val="24"/>
          <w:szCs w:val="24"/>
        </w:rPr>
      </w:pPr>
      <w:r w:rsidRPr="00292EA6">
        <w:rPr>
          <w:rFonts w:ascii="Arial" w:hAnsi="Arial" w:cs="Arial"/>
          <w:b/>
          <w:spacing w:val="6"/>
          <w:sz w:val="24"/>
          <w:szCs w:val="24"/>
          <w:lang w:val="es-MX"/>
        </w:rPr>
        <w:t>Indagado(</w:t>
      </w:r>
      <w:proofErr w:type="spellStart"/>
      <w:proofErr w:type="gramStart"/>
      <w:r w:rsidRPr="00292EA6">
        <w:rPr>
          <w:rFonts w:ascii="Arial" w:hAnsi="Arial" w:cs="Arial"/>
          <w:b/>
          <w:spacing w:val="6"/>
          <w:sz w:val="24"/>
          <w:szCs w:val="24"/>
          <w:lang w:val="es-MX"/>
        </w:rPr>
        <w:t>a,s</w:t>
      </w:r>
      <w:proofErr w:type="spellEnd"/>
      <w:proofErr w:type="gramEnd"/>
      <w:r w:rsidRPr="00292EA6">
        <w:rPr>
          <w:rFonts w:ascii="Arial" w:hAnsi="Arial" w:cs="Arial"/>
          <w:b/>
          <w:spacing w:val="6"/>
          <w:sz w:val="24"/>
          <w:szCs w:val="24"/>
          <w:lang w:val="es-MX"/>
        </w:rPr>
        <w:t xml:space="preserve">) EL (LA, LOS) </w:t>
      </w:r>
      <w:r w:rsidR="000B016F" w:rsidRPr="00292EA6">
        <w:rPr>
          <w:rFonts w:ascii="Arial" w:hAnsi="Arial" w:cs="Arial"/>
          <w:b/>
          <w:spacing w:val="6"/>
          <w:sz w:val="24"/>
          <w:szCs w:val="24"/>
          <w:lang w:val="es-MX"/>
        </w:rPr>
        <w:t>COMPRADOR (</w:t>
      </w:r>
      <w:r w:rsidRPr="00292EA6">
        <w:rPr>
          <w:rFonts w:ascii="Arial" w:hAnsi="Arial" w:cs="Arial"/>
          <w:b/>
          <w:spacing w:val="6"/>
          <w:sz w:val="24"/>
          <w:szCs w:val="24"/>
          <w:lang w:val="es-MX"/>
        </w:rPr>
        <w:t xml:space="preserve">A, ES) </w:t>
      </w:r>
      <w:r w:rsidRPr="00292EA6">
        <w:rPr>
          <w:rFonts w:ascii="Arial" w:hAnsi="Arial" w:cs="Arial"/>
          <w:spacing w:val="6"/>
          <w:sz w:val="24"/>
          <w:szCs w:val="24"/>
          <w:lang w:val="es-MX"/>
        </w:rPr>
        <w:t xml:space="preserve">por la Notaria manifiesta(n) que es(son) de estado civil </w:t>
      </w:r>
      <w:bookmarkStart w:id="70" w:name="_Hlk508365356"/>
      <w:bookmarkStart w:id="71" w:name="_Hlk525832585"/>
      <w:proofErr w:type="spellStart"/>
      <w:r w:rsidR="007B3FD1" w:rsidRPr="00292EA6">
        <w:rPr>
          <w:rFonts w:ascii="Arial" w:hAnsi="Arial" w:cs="Arial"/>
          <w:b/>
          <w:color w:val="0000FF"/>
          <w:spacing w:val="6"/>
          <w:sz w:val="24"/>
          <w:szCs w:val="24"/>
        </w:rPr>
        <w:t>estadocivilcompradores</w:t>
      </w:r>
      <w:proofErr w:type="spellEnd"/>
      <w:r w:rsidR="0051337C" w:rsidRPr="00292EA6">
        <w:rPr>
          <w:rFonts w:ascii="Arial" w:hAnsi="Arial" w:cs="Arial"/>
          <w:bCs/>
          <w:color w:val="0000FF"/>
          <w:spacing w:val="6"/>
          <w:sz w:val="24"/>
          <w:szCs w:val="24"/>
        </w:rPr>
        <w:t xml:space="preserve">, </w:t>
      </w:r>
      <w:bookmarkEnd w:id="70"/>
      <w:bookmarkEnd w:id="71"/>
    </w:p>
    <w:p w14:paraId="06E8E1E4" w14:textId="77777777" w:rsidR="0023176C" w:rsidRPr="00292EA6" w:rsidRDefault="0023176C" w:rsidP="00292EA6">
      <w:pPr>
        <w:widowControl w:val="0"/>
        <w:tabs>
          <w:tab w:val="right" w:leader="hyphen" w:pos="8811"/>
        </w:tabs>
        <w:spacing w:line="440" w:lineRule="exact"/>
        <w:jc w:val="both"/>
        <w:rPr>
          <w:rFonts w:ascii="Arial" w:hAnsi="Arial" w:cs="Arial"/>
          <w:bCs/>
          <w:spacing w:val="6"/>
          <w:sz w:val="24"/>
          <w:szCs w:val="24"/>
        </w:rPr>
      </w:pPr>
    </w:p>
    <w:p w14:paraId="2F2E9563" w14:textId="77777777" w:rsidR="0023176C" w:rsidRPr="00292EA6" w:rsidRDefault="0023176C" w:rsidP="00292EA6">
      <w:pPr>
        <w:widowControl w:val="0"/>
        <w:tabs>
          <w:tab w:val="right" w:leader="hyphen" w:pos="8811"/>
        </w:tabs>
        <w:spacing w:line="440" w:lineRule="exact"/>
        <w:jc w:val="both"/>
        <w:rPr>
          <w:rFonts w:ascii="Arial" w:hAnsi="Arial" w:cs="Arial"/>
          <w:spacing w:val="6"/>
          <w:sz w:val="24"/>
          <w:szCs w:val="24"/>
        </w:rPr>
      </w:pPr>
    </w:p>
    <w:p w14:paraId="2925BB3A" w14:textId="77777777" w:rsidR="0023176C" w:rsidRPr="00292EA6" w:rsidRDefault="0023176C" w:rsidP="00292EA6">
      <w:pPr>
        <w:widowControl w:val="0"/>
        <w:tabs>
          <w:tab w:val="right" w:leader="hyphen" w:pos="8811"/>
        </w:tabs>
        <w:spacing w:line="440" w:lineRule="exact"/>
        <w:jc w:val="both"/>
        <w:rPr>
          <w:rFonts w:ascii="Arial" w:hAnsi="Arial" w:cs="Arial"/>
          <w:spacing w:val="6"/>
          <w:sz w:val="24"/>
          <w:szCs w:val="24"/>
        </w:rPr>
      </w:pPr>
    </w:p>
    <w:p w14:paraId="278C65C1" w14:textId="77777777" w:rsidR="0023176C" w:rsidRPr="00292EA6" w:rsidRDefault="0023176C" w:rsidP="00292EA6">
      <w:pPr>
        <w:widowControl w:val="0"/>
        <w:tabs>
          <w:tab w:val="right" w:leader="hyphen" w:pos="8811"/>
        </w:tabs>
        <w:spacing w:line="440" w:lineRule="exact"/>
        <w:jc w:val="both"/>
        <w:rPr>
          <w:rFonts w:ascii="Arial" w:hAnsi="Arial" w:cs="Arial"/>
          <w:spacing w:val="6"/>
          <w:sz w:val="24"/>
          <w:szCs w:val="24"/>
        </w:rPr>
      </w:pPr>
    </w:p>
    <w:p w14:paraId="5028741B" w14:textId="77777777" w:rsidR="0023176C" w:rsidRPr="00292EA6" w:rsidRDefault="0023176C" w:rsidP="00292EA6">
      <w:pPr>
        <w:widowControl w:val="0"/>
        <w:tabs>
          <w:tab w:val="right" w:leader="hyphen" w:pos="8811"/>
        </w:tabs>
        <w:spacing w:line="440" w:lineRule="exact"/>
        <w:jc w:val="both"/>
        <w:rPr>
          <w:rFonts w:ascii="Arial" w:hAnsi="Arial" w:cs="Arial"/>
          <w:spacing w:val="6"/>
          <w:sz w:val="24"/>
          <w:szCs w:val="24"/>
        </w:rPr>
      </w:pPr>
    </w:p>
    <w:p w14:paraId="3AFB053A" w14:textId="77777777" w:rsidR="008340F9"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 xml:space="preserve">La Notaria advirtió a los contratantes que la ley establece que "quedarán viciados de nulidad absoluta los actos jurídicos que desconozcan la afectación a vivienda familiar." </w:t>
      </w:r>
      <w:r w:rsidR="0051337C" w:rsidRPr="00292EA6">
        <w:rPr>
          <w:rFonts w:ascii="Arial" w:hAnsi="Arial" w:cs="Arial"/>
          <w:spacing w:val="6"/>
          <w:sz w:val="24"/>
          <w:szCs w:val="24"/>
        </w:rPr>
        <w:tab/>
      </w:r>
    </w:p>
    <w:p w14:paraId="4B045E9B" w14:textId="77777777" w:rsidR="008340F9" w:rsidRPr="00292EA6" w:rsidRDefault="00547002"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b/>
          <w:spacing w:val="6"/>
          <w:sz w:val="24"/>
          <w:szCs w:val="24"/>
          <w:lang w:val="es-ES"/>
        </w:rPr>
        <w:t>NOTA</w:t>
      </w:r>
      <w:r w:rsidRPr="00292EA6">
        <w:rPr>
          <w:rFonts w:ascii="Arial" w:hAnsi="Arial" w:cs="Arial"/>
          <w:spacing w:val="6"/>
          <w:sz w:val="24"/>
          <w:szCs w:val="24"/>
          <w:lang w:val="es-ES"/>
        </w:rPr>
        <w:t xml:space="preserve">: </w:t>
      </w:r>
      <w:r w:rsidR="000B016F" w:rsidRPr="00292EA6">
        <w:rPr>
          <w:rFonts w:ascii="Arial" w:hAnsi="Arial" w:cs="Arial"/>
          <w:spacing w:val="6"/>
          <w:sz w:val="24"/>
          <w:szCs w:val="24"/>
          <w:lang w:val="es-ES"/>
        </w:rPr>
        <w:t>EL (</w:t>
      </w:r>
      <w:r w:rsidRPr="00292EA6">
        <w:rPr>
          <w:rFonts w:ascii="Arial" w:hAnsi="Arial" w:cs="Arial"/>
          <w:spacing w:val="6"/>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292EA6">
        <w:rPr>
          <w:rFonts w:ascii="Arial" w:hAnsi="Arial" w:cs="Arial"/>
          <w:spacing w:val="6"/>
          <w:sz w:val="24"/>
          <w:szCs w:val="24"/>
          <w:lang w:val="es-ES"/>
        </w:rPr>
        <w:t xml:space="preserve"> </w:t>
      </w:r>
      <w:r w:rsidRPr="00292EA6">
        <w:rPr>
          <w:rFonts w:ascii="Arial" w:hAnsi="Arial" w:cs="Arial"/>
          <w:spacing w:val="6"/>
          <w:sz w:val="24"/>
          <w:szCs w:val="24"/>
          <w:lang w:val="es-ES"/>
        </w:rPr>
        <w:t xml:space="preserve">lícitas. </w:t>
      </w:r>
      <w:r w:rsidR="0051337C" w:rsidRPr="00292EA6">
        <w:rPr>
          <w:rFonts w:ascii="Arial" w:hAnsi="Arial" w:cs="Arial"/>
          <w:spacing w:val="6"/>
          <w:sz w:val="24"/>
          <w:szCs w:val="24"/>
          <w:lang w:val="es-ES"/>
        </w:rPr>
        <w:tab/>
      </w:r>
    </w:p>
    <w:p w14:paraId="01AE46AA" w14:textId="144B065D" w:rsidR="00547002" w:rsidRPr="00292EA6" w:rsidRDefault="00547002" w:rsidP="00292EA6">
      <w:pPr>
        <w:widowControl w:val="0"/>
        <w:tabs>
          <w:tab w:val="right" w:leader="hyphen" w:pos="8811"/>
        </w:tabs>
        <w:spacing w:line="440" w:lineRule="exact"/>
        <w:jc w:val="both"/>
        <w:rPr>
          <w:rFonts w:ascii="Arial" w:hAnsi="Arial" w:cs="Arial"/>
          <w:spacing w:val="6"/>
          <w:sz w:val="24"/>
          <w:szCs w:val="24"/>
          <w:lang w:val="es-ES"/>
        </w:rPr>
      </w:pPr>
      <w:r w:rsidRPr="00292EA6">
        <w:rPr>
          <w:rFonts w:ascii="Arial" w:hAnsi="Arial" w:cs="Arial"/>
          <w:spacing w:val="6"/>
          <w:sz w:val="24"/>
          <w:szCs w:val="24"/>
          <w:lang w:val="es-ES"/>
        </w:rPr>
        <w:t xml:space="preserve">Firmada fuera del Despacho por </w:t>
      </w:r>
      <w:r w:rsidR="005277E7" w:rsidRPr="00292EA6">
        <w:rPr>
          <w:rFonts w:ascii="Arial" w:hAnsi="Arial" w:cs="Arial"/>
          <w:spacing w:val="6"/>
          <w:sz w:val="24"/>
          <w:szCs w:val="24"/>
          <w:lang w:val="es-ES"/>
        </w:rPr>
        <w:t>el</w:t>
      </w:r>
      <w:r w:rsidR="000B016F" w:rsidRPr="00292EA6">
        <w:rPr>
          <w:rFonts w:ascii="Arial" w:hAnsi="Arial" w:cs="Arial"/>
          <w:spacing w:val="6"/>
          <w:sz w:val="24"/>
          <w:szCs w:val="24"/>
          <w:lang w:val="es-ES"/>
        </w:rPr>
        <w:t xml:space="preserve"> (</w:t>
      </w:r>
      <w:r w:rsidR="008340F9" w:rsidRPr="00292EA6">
        <w:rPr>
          <w:rFonts w:ascii="Arial" w:hAnsi="Arial" w:cs="Arial"/>
          <w:spacing w:val="6"/>
          <w:sz w:val="24"/>
          <w:szCs w:val="24"/>
          <w:lang w:val="es-ES"/>
        </w:rPr>
        <w:t>los)</w:t>
      </w:r>
      <w:r w:rsidRPr="00292EA6">
        <w:rPr>
          <w:rFonts w:ascii="Arial" w:hAnsi="Arial" w:cs="Arial"/>
          <w:spacing w:val="6"/>
          <w:sz w:val="24"/>
          <w:szCs w:val="24"/>
          <w:lang w:val="es-ES"/>
        </w:rPr>
        <w:t xml:space="preserve"> Representante</w:t>
      </w:r>
      <w:r w:rsidR="008340F9" w:rsidRPr="00292EA6">
        <w:rPr>
          <w:rFonts w:ascii="Arial" w:hAnsi="Arial" w:cs="Arial"/>
          <w:spacing w:val="6"/>
          <w:sz w:val="24"/>
          <w:szCs w:val="24"/>
          <w:lang w:val="es-ES"/>
        </w:rPr>
        <w:t>(s)</w:t>
      </w:r>
      <w:r w:rsidRPr="00292EA6">
        <w:rPr>
          <w:rFonts w:ascii="Arial" w:hAnsi="Arial" w:cs="Arial"/>
          <w:spacing w:val="6"/>
          <w:sz w:val="24"/>
          <w:szCs w:val="24"/>
          <w:lang w:val="es-ES"/>
        </w:rPr>
        <w:t xml:space="preserve"> Legal</w:t>
      </w:r>
      <w:r w:rsidR="008340F9" w:rsidRPr="00292EA6">
        <w:rPr>
          <w:rFonts w:ascii="Arial" w:hAnsi="Arial" w:cs="Arial"/>
          <w:spacing w:val="6"/>
          <w:sz w:val="24"/>
          <w:szCs w:val="24"/>
          <w:lang w:val="es-ES"/>
        </w:rPr>
        <w:t>(es)</w:t>
      </w:r>
      <w:r w:rsidRPr="00292EA6">
        <w:rPr>
          <w:rFonts w:ascii="Arial" w:hAnsi="Arial" w:cs="Arial"/>
          <w:spacing w:val="6"/>
          <w:sz w:val="24"/>
          <w:szCs w:val="24"/>
          <w:lang w:val="es-ES"/>
        </w:rPr>
        <w:t xml:space="preserve"> de</w:t>
      </w:r>
      <w:r w:rsidR="008340F9" w:rsidRPr="00292EA6">
        <w:rPr>
          <w:rFonts w:ascii="Arial" w:hAnsi="Arial" w:cs="Arial"/>
          <w:spacing w:val="6"/>
          <w:sz w:val="24"/>
          <w:szCs w:val="24"/>
          <w:lang w:val="es-ES"/>
        </w:rPr>
        <w:t xml:space="preserve"> </w:t>
      </w:r>
      <w:r w:rsidR="001559A4" w:rsidRPr="00292EA6">
        <w:rPr>
          <w:rFonts w:ascii="Arial" w:hAnsi="Arial" w:cs="Arial"/>
          <w:b/>
          <w:spacing w:val="6"/>
          <w:sz w:val="24"/>
          <w:szCs w:val="24"/>
        </w:rPr>
        <w:t>CONSTRUCTORA CAPITAL BOGOTÁ S.A.S.</w:t>
      </w:r>
      <w:r w:rsidR="00595391" w:rsidRPr="00292EA6">
        <w:rPr>
          <w:rFonts w:ascii="Arial" w:hAnsi="Arial" w:cs="Arial"/>
          <w:b/>
          <w:spacing w:val="6"/>
          <w:sz w:val="24"/>
          <w:szCs w:val="24"/>
        </w:rPr>
        <w:t xml:space="preserve"> Y </w:t>
      </w:r>
      <w:r w:rsidR="00C76F49" w:rsidRPr="00292EA6">
        <w:rPr>
          <w:rFonts w:ascii="Arial" w:hAnsi="Arial" w:cs="Arial"/>
          <w:b/>
          <w:bCs/>
          <w:spacing w:val="6"/>
          <w:sz w:val="24"/>
          <w:szCs w:val="24"/>
          <w:lang w:val="es-CO"/>
        </w:rPr>
        <w:t xml:space="preserve">BANCO DAVIVIENDA S.A., </w:t>
      </w:r>
      <w:r w:rsidRPr="00292EA6">
        <w:rPr>
          <w:rFonts w:ascii="Arial" w:hAnsi="Arial" w:cs="Arial"/>
          <w:spacing w:val="6"/>
          <w:sz w:val="24"/>
          <w:szCs w:val="24"/>
          <w:lang w:val="es-ES"/>
        </w:rPr>
        <w:t xml:space="preserve">de conformidad con el artículo 12 del Decreto 2148 de 1.983. </w:t>
      </w:r>
      <w:r w:rsidR="0051337C" w:rsidRPr="00292EA6">
        <w:rPr>
          <w:rFonts w:ascii="Arial" w:hAnsi="Arial" w:cs="Arial"/>
          <w:spacing w:val="6"/>
          <w:sz w:val="24"/>
          <w:szCs w:val="24"/>
          <w:lang w:val="es-ES"/>
        </w:rPr>
        <w:tab/>
      </w:r>
    </w:p>
    <w:p w14:paraId="15D99FE2" w14:textId="77777777" w:rsidR="0051337C" w:rsidRPr="00292EA6" w:rsidRDefault="00547002" w:rsidP="00292EA6">
      <w:pPr>
        <w:widowControl w:val="0"/>
        <w:tabs>
          <w:tab w:val="right" w:leader="hyphen" w:pos="8811"/>
        </w:tabs>
        <w:spacing w:line="440" w:lineRule="exact"/>
        <w:jc w:val="both"/>
        <w:rPr>
          <w:rFonts w:ascii="Arial" w:hAnsi="Arial" w:cs="Arial"/>
          <w:b/>
          <w:spacing w:val="6"/>
          <w:sz w:val="24"/>
          <w:szCs w:val="24"/>
        </w:rPr>
      </w:pPr>
      <w:r w:rsidRPr="00292EA6">
        <w:rPr>
          <w:rFonts w:ascii="Arial" w:hAnsi="Arial" w:cs="Arial"/>
          <w:b/>
          <w:spacing w:val="6"/>
          <w:sz w:val="24"/>
          <w:szCs w:val="24"/>
        </w:rPr>
        <w:t>---------------------------------------BASES DE DATOS</w:t>
      </w:r>
      <w:r w:rsidR="0051337C" w:rsidRPr="00292EA6">
        <w:rPr>
          <w:rFonts w:ascii="Arial" w:hAnsi="Arial" w:cs="Arial"/>
          <w:b/>
          <w:spacing w:val="6"/>
          <w:sz w:val="24"/>
          <w:szCs w:val="24"/>
        </w:rPr>
        <w:tab/>
      </w:r>
    </w:p>
    <w:p w14:paraId="58D75674" w14:textId="77777777" w:rsidR="00547002"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292EA6">
        <w:rPr>
          <w:rFonts w:ascii="Arial" w:hAnsi="Arial" w:cs="Arial"/>
          <w:spacing w:val="6"/>
          <w:sz w:val="24"/>
          <w:szCs w:val="24"/>
        </w:rPr>
        <w:tab/>
      </w:r>
    </w:p>
    <w:p w14:paraId="581C7735" w14:textId="77777777" w:rsidR="00DF4527" w:rsidRPr="00292EA6" w:rsidRDefault="00DF4527" w:rsidP="00292EA6">
      <w:pPr>
        <w:widowControl w:val="0"/>
        <w:tabs>
          <w:tab w:val="right" w:leader="hyphen" w:pos="8811"/>
        </w:tabs>
        <w:spacing w:line="440" w:lineRule="exact"/>
        <w:jc w:val="both"/>
        <w:rPr>
          <w:rFonts w:ascii="Arial" w:hAnsi="Arial" w:cs="Arial"/>
          <w:spacing w:val="6"/>
          <w:sz w:val="24"/>
          <w:szCs w:val="24"/>
        </w:rPr>
      </w:pPr>
      <w:bookmarkStart w:id="72" w:name="_Hlk14693637"/>
      <w:bookmarkStart w:id="73" w:name="_Hlk14849961"/>
      <w:r w:rsidRPr="00292EA6">
        <w:rPr>
          <w:rFonts w:ascii="Arial" w:hAnsi="Arial" w:cs="Arial"/>
          <w:b/>
          <w:bCs/>
          <w:spacing w:val="6"/>
          <w:sz w:val="24"/>
          <w:szCs w:val="24"/>
        </w:rPr>
        <w:t>ACEPTACIÓN NOTIFICACIONES ELECTRÓNICAS:</w:t>
      </w:r>
      <w:r w:rsidRPr="00292EA6">
        <w:rPr>
          <w:rFonts w:ascii="Arial" w:hAnsi="Arial" w:cs="Arial"/>
          <w:spacing w:val="6"/>
          <w:sz w:val="24"/>
          <w:szCs w:val="24"/>
        </w:rPr>
        <w:t xml:space="preserve"> El(los) otorgante(s) </w:t>
      </w:r>
      <w:r w:rsidRPr="00292EA6">
        <w:rPr>
          <w:rFonts w:ascii="Arial" w:hAnsi="Arial" w:cs="Arial"/>
          <w:spacing w:val="6"/>
          <w:sz w:val="24"/>
          <w:szCs w:val="24"/>
        </w:rPr>
        <w:br/>
      </w:r>
      <w:r w:rsidRPr="00292EA6">
        <w:rPr>
          <w:rFonts w:ascii="Arial" w:hAnsi="Arial" w:cs="Arial"/>
          <w:b/>
          <w:bCs/>
          <w:spacing w:val="6"/>
          <w:sz w:val="24"/>
          <w:szCs w:val="24"/>
        </w:rPr>
        <w:t xml:space="preserve">SI </w:t>
      </w:r>
      <w:proofErr w:type="gramStart"/>
      <w:r w:rsidRPr="00292EA6">
        <w:rPr>
          <w:rFonts w:ascii="Arial" w:hAnsi="Arial" w:cs="Arial"/>
          <w:b/>
          <w:bCs/>
          <w:spacing w:val="6"/>
          <w:sz w:val="24"/>
          <w:szCs w:val="24"/>
        </w:rPr>
        <w:t xml:space="preserve">(  </w:t>
      </w:r>
      <w:proofErr w:type="gramEnd"/>
      <w:r w:rsidRPr="00292EA6">
        <w:rPr>
          <w:rFonts w:ascii="Arial" w:hAnsi="Arial" w:cs="Arial"/>
          <w:b/>
          <w:bCs/>
          <w:spacing w:val="6"/>
          <w:sz w:val="24"/>
          <w:szCs w:val="24"/>
        </w:rPr>
        <w:t xml:space="preserve"> X   ) NO (        )</w:t>
      </w:r>
      <w:r w:rsidRPr="00292EA6">
        <w:rPr>
          <w:rFonts w:ascii="Arial" w:hAnsi="Arial" w:cs="Arial"/>
          <w:spacing w:val="6"/>
          <w:sz w:val="24"/>
          <w:szCs w:val="24"/>
        </w:rPr>
        <w:t xml:space="preserve"> acepta(n) con la firma de la presente escritura pública, para ser notificado(s) por medio electrónico, de conformidad con lo dispuesto </w:t>
      </w:r>
      <w:r w:rsidRPr="00292EA6">
        <w:rPr>
          <w:rFonts w:ascii="Arial" w:hAnsi="Arial" w:cs="Arial"/>
          <w:spacing w:val="6"/>
          <w:sz w:val="24"/>
          <w:szCs w:val="24"/>
        </w:rPr>
        <w:lastRenderedPageBreak/>
        <w:t>en el Artículo 68 del Código de Procedimiento Administrativo y de lo contencioso administrativo (Ley 1437 de 2011).</w:t>
      </w:r>
      <w:bookmarkEnd w:id="72"/>
      <w:r w:rsidRPr="00292EA6">
        <w:rPr>
          <w:rFonts w:ascii="Arial" w:hAnsi="Arial" w:cs="Arial"/>
          <w:spacing w:val="6"/>
          <w:sz w:val="24"/>
          <w:szCs w:val="24"/>
        </w:rPr>
        <w:tab/>
      </w:r>
      <w:bookmarkEnd w:id="73"/>
    </w:p>
    <w:p w14:paraId="571608A4" w14:textId="77777777" w:rsidR="00547002" w:rsidRPr="00292EA6" w:rsidRDefault="00547002" w:rsidP="00292EA6">
      <w:pPr>
        <w:pStyle w:val="Textoindependiente3"/>
        <w:widowControl w:val="0"/>
        <w:tabs>
          <w:tab w:val="right" w:leader="hyphen" w:pos="8811"/>
        </w:tabs>
        <w:spacing w:line="440" w:lineRule="exact"/>
        <w:jc w:val="both"/>
        <w:rPr>
          <w:rFonts w:ascii="Arial" w:hAnsi="Arial" w:cs="Arial"/>
          <w:b w:val="0"/>
          <w:spacing w:val="6"/>
          <w:sz w:val="24"/>
          <w:szCs w:val="24"/>
        </w:rPr>
      </w:pPr>
      <w:r w:rsidRPr="00292EA6">
        <w:rPr>
          <w:rFonts w:ascii="Arial" w:hAnsi="Arial" w:cs="Arial"/>
          <w:spacing w:val="6"/>
          <w:sz w:val="24"/>
          <w:szCs w:val="24"/>
        </w:rPr>
        <w:t>ADVERTENCIAS, OTORGAMIENTO Y AUTORIZACIÓN:</w:t>
      </w:r>
      <w:r w:rsidRPr="00292EA6">
        <w:rPr>
          <w:rFonts w:ascii="Arial" w:hAnsi="Arial" w:cs="Arial"/>
          <w:b w:val="0"/>
          <w:spacing w:val="6"/>
          <w:sz w:val="24"/>
          <w:szCs w:val="24"/>
        </w:rPr>
        <w:t xml:space="preserve"> Se informa a </w:t>
      </w:r>
      <w:r w:rsidR="00243FF2" w:rsidRPr="00292EA6">
        <w:rPr>
          <w:rFonts w:ascii="Arial" w:hAnsi="Arial" w:cs="Arial"/>
          <w:b w:val="0"/>
          <w:spacing w:val="6"/>
          <w:sz w:val="24"/>
          <w:szCs w:val="24"/>
        </w:rPr>
        <w:t>el</w:t>
      </w:r>
      <w:r w:rsidR="000B016F" w:rsidRPr="00292EA6">
        <w:rPr>
          <w:rFonts w:ascii="Arial" w:hAnsi="Arial" w:cs="Arial"/>
          <w:b w:val="0"/>
          <w:spacing w:val="6"/>
          <w:sz w:val="24"/>
          <w:szCs w:val="24"/>
        </w:rPr>
        <w:t xml:space="preserve"> (</w:t>
      </w:r>
      <w:r w:rsidRPr="00292EA6">
        <w:rPr>
          <w:rFonts w:ascii="Arial" w:hAnsi="Arial" w:cs="Arial"/>
          <w:b w:val="0"/>
          <w:spacing w:val="6"/>
          <w:sz w:val="24"/>
          <w:szCs w:val="24"/>
        </w:rPr>
        <w:t>los) compareciente(s) que c</w:t>
      </w:r>
      <w:r w:rsidRPr="00292EA6">
        <w:rPr>
          <w:rStyle w:val="CaracterNotarial"/>
          <w:rFonts w:ascii="Arial" w:hAnsi="Arial" w:cs="Arial"/>
          <w:b w:val="0"/>
          <w:spacing w:val="6"/>
          <w:sz w:val="24"/>
          <w:szCs w:val="24"/>
          <w:lang w:eastAsia="ar-SA"/>
        </w:rPr>
        <w:t>onforme al Artículo 9º. Decreto Ley 960 de 1970 la Notaria</w:t>
      </w:r>
      <w:r w:rsidR="00243FF2" w:rsidRPr="00292EA6">
        <w:rPr>
          <w:rStyle w:val="CaracterNotarial"/>
          <w:rFonts w:ascii="Arial" w:hAnsi="Arial" w:cs="Arial"/>
          <w:b w:val="0"/>
          <w:spacing w:val="6"/>
          <w:sz w:val="24"/>
          <w:szCs w:val="24"/>
          <w:lang w:eastAsia="ar-SA"/>
        </w:rPr>
        <w:t xml:space="preserve"> </w:t>
      </w:r>
      <w:r w:rsidRPr="00292EA6">
        <w:rPr>
          <w:rStyle w:val="CaracterNotarial"/>
          <w:rFonts w:ascii="Arial" w:hAnsi="Arial" w:cs="Arial"/>
          <w:b w:val="0"/>
          <w:spacing w:val="6"/>
          <w:sz w:val="24"/>
          <w:szCs w:val="24"/>
          <w:lang w:eastAsia="ar-SA"/>
        </w:rPr>
        <w:t>responde de la Regularidad formal del instrumento que autoriza, pero no de la veracidad de la(s) declaración(es) del (los) compareciente(s). E</w:t>
      </w:r>
      <w:r w:rsidRPr="00292EA6">
        <w:rPr>
          <w:rFonts w:ascii="Arial" w:hAnsi="Arial" w:cs="Arial"/>
          <w:b w:val="0"/>
          <w:spacing w:val="6"/>
          <w:sz w:val="24"/>
          <w:szCs w:val="24"/>
        </w:rPr>
        <w:t xml:space="preserve">n </w:t>
      </w:r>
      <w:r w:rsidR="00965079" w:rsidRPr="00292EA6">
        <w:rPr>
          <w:rFonts w:ascii="Arial" w:hAnsi="Arial" w:cs="Arial"/>
          <w:b w:val="0"/>
          <w:spacing w:val="6"/>
          <w:sz w:val="24"/>
          <w:szCs w:val="24"/>
        </w:rPr>
        <w:t>consecuencia,</w:t>
      </w:r>
      <w:r w:rsidRPr="00292EA6">
        <w:rPr>
          <w:rFonts w:ascii="Arial" w:hAnsi="Arial" w:cs="Arial"/>
          <w:b w:val="0"/>
          <w:spacing w:val="6"/>
          <w:sz w:val="24"/>
          <w:szCs w:val="24"/>
        </w:rPr>
        <w:t xml:space="preserve"> la certeza de la(s) misma(s) se hace bajo su estricta responsabilidad de acuerdo a la ley. </w:t>
      </w:r>
      <w:r w:rsidRPr="00292EA6">
        <w:rPr>
          <w:rStyle w:val="CaracterNotarial"/>
          <w:rFonts w:ascii="Arial" w:hAnsi="Arial" w:cs="Arial"/>
          <w:b w:val="0"/>
          <w:spacing w:val="6"/>
          <w:sz w:val="24"/>
          <w:szCs w:val="24"/>
          <w:lang w:eastAsia="ar-SA"/>
        </w:rPr>
        <w:t>Tampoco responde de su capacidad o aptitud legal para celebrar el acto o contrato respectivo. Artículos 35 y 102 del decreto ley 960 de 1970</w:t>
      </w:r>
      <w:r w:rsidRPr="00292EA6">
        <w:rPr>
          <w:rStyle w:val="CaracterNotarial"/>
          <w:rFonts w:ascii="Arial" w:hAnsi="Arial" w:cs="Arial"/>
          <w:b w:val="0"/>
          <w:spacing w:val="6"/>
          <w:sz w:val="24"/>
          <w:szCs w:val="24"/>
        </w:rPr>
        <w:t xml:space="preserve">. </w:t>
      </w:r>
      <w:r w:rsidR="00965079" w:rsidRPr="00292EA6">
        <w:rPr>
          <w:rStyle w:val="CaracterNotarial"/>
          <w:rFonts w:ascii="Arial" w:hAnsi="Arial" w:cs="Arial"/>
          <w:b w:val="0"/>
          <w:spacing w:val="6"/>
          <w:sz w:val="24"/>
          <w:szCs w:val="24"/>
        </w:rPr>
        <w:t>Igualmente,</w:t>
      </w:r>
      <w:r w:rsidRPr="00292EA6">
        <w:rPr>
          <w:rStyle w:val="CaracterNotarial"/>
          <w:rFonts w:ascii="Arial" w:hAnsi="Arial" w:cs="Arial"/>
          <w:b w:val="0"/>
          <w:spacing w:val="6"/>
          <w:sz w:val="24"/>
          <w:szCs w:val="24"/>
        </w:rPr>
        <w:t xml:space="preserve"> que </w:t>
      </w:r>
      <w:r w:rsidRPr="00292EA6">
        <w:rPr>
          <w:rFonts w:ascii="Arial" w:hAnsi="Arial" w:cs="Arial"/>
          <w:b w:val="0"/>
          <w:spacing w:val="6"/>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292EA6">
        <w:rPr>
          <w:rFonts w:ascii="Arial" w:hAnsi="Arial" w:cs="Arial"/>
          <w:b w:val="0"/>
          <w:spacing w:val="6"/>
          <w:sz w:val="24"/>
          <w:szCs w:val="24"/>
        </w:rPr>
        <w:t>el</w:t>
      </w:r>
      <w:r w:rsidR="000B016F" w:rsidRPr="00292EA6">
        <w:rPr>
          <w:rFonts w:ascii="Arial" w:hAnsi="Arial" w:cs="Arial"/>
          <w:b w:val="0"/>
          <w:spacing w:val="6"/>
          <w:sz w:val="24"/>
          <w:szCs w:val="24"/>
        </w:rPr>
        <w:t xml:space="preserve"> (</w:t>
      </w:r>
      <w:r w:rsidRPr="00292EA6">
        <w:rPr>
          <w:rFonts w:ascii="Arial" w:hAnsi="Arial" w:cs="Arial"/>
          <w:b w:val="0"/>
          <w:spacing w:val="6"/>
          <w:sz w:val="24"/>
          <w:szCs w:val="24"/>
        </w:rPr>
        <w:t>los) otorgante(s) y los costos que ella genere serán a su cargo.</w:t>
      </w:r>
      <w:r w:rsidR="00243FF2" w:rsidRPr="00292EA6">
        <w:rPr>
          <w:rFonts w:ascii="Arial" w:hAnsi="Arial" w:cs="Arial"/>
          <w:b w:val="0"/>
          <w:spacing w:val="6"/>
          <w:sz w:val="24"/>
          <w:szCs w:val="24"/>
        </w:rPr>
        <w:tab/>
      </w:r>
    </w:p>
    <w:p w14:paraId="035653FF" w14:textId="77777777" w:rsidR="00547002" w:rsidRPr="00292EA6" w:rsidRDefault="00547002" w:rsidP="00292EA6">
      <w:pPr>
        <w:pStyle w:val="Textoindependiente3"/>
        <w:widowControl w:val="0"/>
        <w:tabs>
          <w:tab w:val="right" w:leader="hyphen" w:pos="8811"/>
        </w:tabs>
        <w:spacing w:line="440" w:lineRule="exact"/>
        <w:jc w:val="both"/>
        <w:rPr>
          <w:rFonts w:ascii="Arial" w:hAnsi="Arial" w:cs="Arial"/>
          <w:b w:val="0"/>
          <w:spacing w:val="6"/>
          <w:sz w:val="24"/>
          <w:szCs w:val="24"/>
        </w:rPr>
      </w:pPr>
      <w:r w:rsidRPr="00292EA6">
        <w:rPr>
          <w:rFonts w:ascii="Arial" w:hAnsi="Arial" w:cs="Arial"/>
          <w:b w:val="0"/>
          <w:spacing w:val="6"/>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292EA6">
        <w:rPr>
          <w:rFonts w:ascii="Arial" w:hAnsi="Arial" w:cs="Arial"/>
          <w:b w:val="0"/>
          <w:spacing w:val="6"/>
          <w:sz w:val="24"/>
          <w:szCs w:val="24"/>
        </w:rPr>
        <w:t>este</w:t>
      </w:r>
      <w:r w:rsidRPr="00292EA6">
        <w:rPr>
          <w:rFonts w:ascii="Arial" w:hAnsi="Arial" w:cs="Arial"/>
          <w:b w:val="0"/>
          <w:spacing w:val="6"/>
          <w:sz w:val="24"/>
          <w:szCs w:val="24"/>
        </w:rPr>
        <w:t xml:space="preserve"> término se causarán intereses moratorios por mes o fracción de mes de retardo. </w:t>
      </w:r>
      <w:r w:rsidR="0051337C" w:rsidRPr="00292EA6">
        <w:rPr>
          <w:rFonts w:ascii="Arial" w:hAnsi="Arial" w:cs="Arial"/>
          <w:b w:val="0"/>
          <w:spacing w:val="6"/>
          <w:sz w:val="24"/>
          <w:szCs w:val="24"/>
        </w:rPr>
        <w:tab/>
      </w:r>
    </w:p>
    <w:p w14:paraId="21E11E01" w14:textId="77777777" w:rsidR="00547002" w:rsidRPr="00292EA6" w:rsidRDefault="00547002" w:rsidP="00292EA6">
      <w:pPr>
        <w:pStyle w:val="Textoindependiente3"/>
        <w:widowControl w:val="0"/>
        <w:tabs>
          <w:tab w:val="right" w:leader="hyphen" w:pos="8811"/>
        </w:tabs>
        <w:spacing w:line="440" w:lineRule="exact"/>
        <w:jc w:val="both"/>
        <w:rPr>
          <w:rFonts w:ascii="Arial" w:hAnsi="Arial" w:cs="Arial"/>
          <w:b w:val="0"/>
          <w:spacing w:val="6"/>
          <w:sz w:val="24"/>
          <w:szCs w:val="24"/>
        </w:rPr>
      </w:pPr>
      <w:r w:rsidRPr="00292EA6">
        <w:rPr>
          <w:rFonts w:ascii="Arial" w:hAnsi="Arial" w:cs="Arial"/>
          <w:b w:val="0"/>
          <w:spacing w:val="6"/>
          <w:sz w:val="24"/>
          <w:szCs w:val="24"/>
        </w:rPr>
        <w:t xml:space="preserve">En todo caso tratándose de los actos de hipoteca y/o patrimonio de familia deben registrarse únicamente dentro de los noventa (90) días siguientes a su otorgamiento. </w:t>
      </w:r>
      <w:r w:rsidR="0051337C" w:rsidRPr="00292EA6">
        <w:rPr>
          <w:rFonts w:ascii="Arial" w:hAnsi="Arial" w:cs="Arial"/>
          <w:b w:val="0"/>
          <w:spacing w:val="6"/>
          <w:sz w:val="24"/>
          <w:szCs w:val="24"/>
        </w:rPr>
        <w:tab/>
      </w:r>
    </w:p>
    <w:p w14:paraId="5448C0F6" w14:textId="4D8BEBA7" w:rsidR="00547002" w:rsidRPr="00292EA6" w:rsidRDefault="00965079" w:rsidP="00292EA6">
      <w:pPr>
        <w:pStyle w:val="Textoindependiente3"/>
        <w:widowControl w:val="0"/>
        <w:tabs>
          <w:tab w:val="right" w:leader="hyphen" w:pos="8811"/>
        </w:tabs>
        <w:spacing w:line="440" w:lineRule="exact"/>
        <w:jc w:val="both"/>
        <w:rPr>
          <w:rFonts w:ascii="Arial" w:hAnsi="Arial" w:cs="Arial"/>
          <w:b w:val="0"/>
          <w:spacing w:val="6"/>
          <w:sz w:val="24"/>
          <w:szCs w:val="24"/>
          <w:lang w:val="es-ES"/>
        </w:rPr>
      </w:pPr>
      <w:r w:rsidRPr="00292EA6">
        <w:rPr>
          <w:rFonts w:ascii="Arial" w:hAnsi="Arial" w:cs="Arial"/>
          <w:b w:val="0"/>
          <w:spacing w:val="6"/>
          <w:sz w:val="24"/>
          <w:szCs w:val="24"/>
        </w:rPr>
        <w:t>Igualmente,</w:t>
      </w:r>
      <w:r w:rsidR="00547002" w:rsidRPr="00292EA6">
        <w:rPr>
          <w:rFonts w:ascii="Arial" w:hAnsi="Arial" w:cs="Arial"/>
          <w:b w:val="0"/>
          <w:spacing w:val="6"/>
          <w:sz w:val="24"/>
          <w:szCs w:val="24"/>
        </w:rPr>
        <w:t xml:space="preserve"> se </w:t>
      </w:r>
      <w:r w:rsidR="00595391" w:rsidRPr="00292EA6">
        <w:rPr>
          <w:rFonts w:ascii="Arial" w:hAnsi="Arial" w:cs="Arial"/>
          <w:b w:val="0"/>
          <w:spacing w:val="6"/>
          <w:sz w:val="24"/>
          <w:szCs w:val="24"/>
        </w:rPr>
        <w:t>les</w:t>
      </w:r>
      <w:r w:rsidR="00547002" w:rsidRPr="00292EA6">
        <w:rPr>
          <w:rFonts w:ascii="Arial" w:hAnsi="Arial" w:cs="Arial"/>
          <w:b w:val="0"/>
          <w:spacing w:val="6"/>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292EA6">
        <w:rPr>
          <w:rFonts w:ascii="Arial" w:hAnsi="Arial" w:cs="Arial"/>
          <w:b w:val="0"/>
          <w:spacing w:val="6"/>
          <w:sz w:val="24"/>
          <w:szCs w:val="24"/>
        </w:rPr>
        <w:t>del</w:t>
      </w:r>
      <w:r w:rsidR="00547002" w:rsidRPr="00292EA6">
        <w:rPr>
          <w:rFonts w:ascii="Arial" w:hAnsi="Arial" w:cs="Arial"/>
          <w:b w:val="0"/>
          <w:spacing w:val="6"/>
          <w:sz w:val="24"/>
          <w:szCs w:val="24"/>
        </w:rPr>
        <w:t xml:space="preserve"> (la, los) otorgante(s) que no se expresó en este documento. </w:t>
      </w:r>
      <w:r w:rsidR="0051337C" w:rsidRPr="00292EA6">
        <w:rPr>
          <w:rFonts w:ascii="Arial" w:hAnsi="Arial" w:cs="Arial"/>
          <w:b w:val="0"/>
          <w:spacing w:val="6"/>
          <w:sz w:val="24"/>
          <w:szCs w:val="24"/>
        </w:rPr>
        <w:tab/>
      </w:r>
    </w:p>
    <w:p w14:paraId="061F8AD7" w14:textId="20DCB43E" w:rsidR="00547002" w:rsidRPr="00292EA6" w:rsidRDefault="00547002" w:rsidP="00292EA6">
      <w:pPr>
        <w:pStyle w:val="Textoindependiente3"/>
        <w:widowControl w:val="0"/>
        <w:tabs>
          <w:tab w:val="right" w:leader="hyphen" w:pos="8811"/>
        </w:tabs>
        <w:spacing w:line="440" w:lineRule="exact"/>
        <w:jc w:val="both"/>
        <w:rPr>
          <w:rFonts w:ascii="Arial" w:hAnsi="Arial" w:cs="Arial"/>
          <w:b w:val="0"/>
          <w:spacing w:val="6"/>
          <w:sz w:val="24"/>
          <w:szCs w:val="24"/>
        </w:rPr>
      </w:pPr>
      <w:r w:rsidRPr="00292EA6">
        <w:rPr>
          <w:rFonts w:ascii="Arial" w:hAnsi="Arial" w:cs="Arial"/>
          <w:spacing w:val="6"/>
          <w:sz w:val="24"/>
          <w:szCs w:val="24"/>
          <w:lang w:val="es-ES"/>
        </w:rPr>
        <w:t>LEÍDA</w:t>
      </w:r>
      <w:r w:rsidRPr="00292EA6">
        <w:rPr>
          <w:rFonts w:ascii="Arial" w:hAnsi="Arial" w:cs="Arial"/>
          <w:b w:val="0"/>
          <w:spacing w:val="6"/>
          <w:sz w:val="24"/>
          <w:szCs w:val="24"/>
          <w:lang w:val="es-ES"/>
        </w:rPr>
        <w:t xml:space="preserve"> está escritura en forma legal, </w:t>
      </w:r>
      <w:r w:rsidR="00243FF2" w:rsidRPr="00292EA6">
        <w:rPr>
          <w:rFonts w:ascii="Arial" w:hAnsi="Arial" w:cs="Arial"/>
          <w:b w:val="0"/>
          <w:spacing w:val="6"/>
          <w:sz w:val="24"/>
          <w:szCs w:val="24"/>
          <w:lang w:val="es-ES"/>
        </w:rPr>
        <w:t>el</w:t>
      </w:r>
      <w:r w:rsidR="000B016F" w:rsidRPr="00292EA6">
        <w:rPr>
          <w:rFonts w:ascii="Arial" w:hAnsi="Arial" w:cs="Arial"/>
          <w:b w:val="0"/>
          <w:spacing w:val="6"/>
          <w:sz w:val="24"/>
          <w:szCs w:val="24"/>
          <w:lang w:val="es-ES"/>
        </w:rPr>
        <w:t xml:space="preserve"> (</w:t>
      </w:r>
      <w:r w:rsidRPr="00292EA6">
        <w:rPr>
          <w:rFonts w:ascii="Arial" w:hAnsi="Arial" w:cs="Arial"/>
          <w:b w:val="0"/>
          <w:spacing w:val="6"/>
          <w:sz w:val="24"/>
          <w:szCs w:val="24"/>
          <w:lang w:val="es-ES"/>
        </w:rPr>
        <w:t>los) otorgante(s) estuvo(</w:t>
      </w:r>
      <w:r w:rsidR="000010A0" w:rsidRPr="00292EA6">
        <w:rPr>
          <w:rFonts w:ascii="Arial" w:hAnsi="Arial" w:cs="Arial"/>
          <w:b w:val="0"/>
          <w:spacing w:val="6"/>
          <w:sz w:val="24"/>
          <w:szCs w:val="24"/>
          <w:lang w:val="es-ES"/>
        </w:rPr>
        <w:t>vieron</w:t>
      </w:r>
      <w:r w:rsidRPr="00292EA6">
        <w:rPr>
          <w:rFonts w:ascii="Arial" w:hAnsi="Arial" w:cs="Arial"/>
          <w:b w:val="0"/>
          <w:spacing w:val="6"/>
          <w:sz w:val="24"/>
          <w:szCs w:val="24"/>
          <w:lang w:val="es-ES"/>
        </w:rPr>
        <w:t xml:space="preserve">) de acuerdo con ella, la aceptó(aron) en la forma como está redactada y, en testimonio de su aprobación y asentimiento, la firma(n) conmigo y ante mí la </w:t>
      </w:r>
      <w:r w:rsidRPr="00292EA6">
        <w:rPr>
          <w:rFonts w:ascii="Arial" w:hAnsi="Arial" w:cs="Arial"/>
          <w:b w:val="0"/>
          <w:spacing w:val="6"/>
          <w:sz w:val="24"/>
          <w:szCs w:val="24"/>
          <w:lang w:val="es-ES"/>
        </w:rPr>
        <w:lastRenderedPageBreak/>
        <w:t xml:space="preserve">Notaria de todo lo cual doy </w:t>
      </w:r>
      <w:proofErr w:type="spellStart"/>
      <w:r w:rsidRPr="00292EA6">
        <w:rPr>
          <w:rFonts w:ascii="Arial" w:hAnsi="Arial" w:cs="Arial"/>
          <w:b w:val="0"/>
          <w:spacing w:val="6"/>
          <w:sz w:val="24"/>
          <w:szCs w:val="24"/>
          <w:lang w:val="es-ES"/>
        </w:rPr>
        <w:t>fé</w:t>
      </w:r>
      <w:proofErr w:type="spellEnd"/>
      <w:r w:rsidRPr="00292EA6">
        <w:rPr>
          <w:rFonts w:ascii="Arial" w:hAnsi="Arial" w:cs="Arial"/>
          <w:b w:val="0"/>
          <w:spacing w:val="6"/>
          <w:sz w:val="24"/>
          <w:szCs w:val="24"/>
          <w:lang w:val="es-ES"/>
        </w:rPr>
        <w:t>, y por ello lo autorizo</w:t>
      </w:r>
      <w:r w:rsidR="0051337C" w:rsidRPr="00292EA6">
        <w:rPr>
          <w:rFonts w:ascii="Arial" w:hAnsi="Arial" w:cs="Arial"/>
          <w:b w:val="0"/>
          <w:spacing w:val="6"/>
          <w:sz w:val="24"/>
          <w:szCs w:val="24"/>
          <w:lang w:val="es-ES"/>
        </w:rPr>
        <w:t>.</w:t>
      </w:r>
      <w:r w:rsidR="0051337C" w:rsidRPr="00292EA6">
        <w:rPr>
          <w:rFonts w:ascii="Arial" w:hAnsi="Arial" w:cs="Arial"/>
          <w:b w:val="0"/>
          <w:spacing w:val="6"/>
          <w:sz w:val="24"/>
          <w:szCs w:val="24"/>
          <w:lang w:val="es-ES"/>
        </w:rPr>
        <w:tab/>
      </w:r>
    </w:p>
    <w:p w14:paraId="031E1C0C" w14:textId="77777777" w:rsidR="008340F9" w:rsidRPr="00292EA6" w:rsidRDefault="00547002" w:rsidP="00292EA6">
      <w:pPr>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 xml:space="preserve">De conformidad con lo dispuesto y autorizado por la Ley 527 de 1999, artículo 2 literales a. e. y f., numerales 5, 6, 8, 10 y 12, se consultaron y obtuvieron a través del sistema de </w:t>
      </w:r>
      <w:r w:rsidRPr="00292EA6">
        <w:rPr>
          <w:rFonts w:ascii="Arial" w:hAnsi="Arial" w:cs="Arial"/>
          <w:bCs/>
          <w:spacing w:val="6"/>
          <w:sz w:val="24"/>
          <w:szCs w:val="24"/>
        </w:rPr>
        <w:t>Intercambio Electrónico de Datos (EDI)</w:t>
      </w:r>
      <w:r w:rsidRPr="00292EA6">
        <w:rPr>
          <w:rFonts w:ascii="Arial" w:hAnsi="Arial" w:cs="Arial"/>
          <w:spacing w:val="6"/>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292EA6">
        <w:rPr>
          <w:rFonts w:ascii="Arial" w:hAnsi="Arial" w:cs="Arial"/>
          <w:spacing w:val="6"/>
          <w:sz w:val="24"/>
          <w:szCs w:val="24"/>
        </w:rPr>
        <w:tab/>
      </w:r>
    </w:p>
    <w:p w14:paraId="3526A5D8" w14:textId="659A9979" w:rsidR="009D33EB" w:rsidRPr="00292EA6" w:rsidRDefault="009D33EB" w:rsidP="00292EA6">
      <w:pPr>
        <w:widowControl w:val="0"/>
        <w:tabs>
          <w:tab w:val="right" w:leader="hyphen" w:pos="8811"/>
        </w:tabs>
        <w:spacing w:line="440" w:lineRule="exact"/>
        <w:jc w:val="both"/>
        <w:rPr>
          <w:rFonts w:ascii="Arial" w:hAnsi="Arial" w:cs="Arial"/>
          <w:b/>
          <w:spacing w:val="6"/>
          <w:sz w:val="24"/>
          <w:szCs w:val="24"/>
          <w:lang w:val="es-ES"/>
        </w:rPr>
      </w:pPr>
      <w:bookmarkStart w:id="74" w:name="_Hlk9582737"/>
      <w:r w:rsidRPr="00292EA6">
        <w:rPr>
          <w:rFonts w:ascii="Arial" w:hAnsi="Arial" w:cs="Arial"/>
          <w:b/>
          <w:spacing w:val="6"/>
          <w:sz w:val="24"/>
          <w:szCs w:val="24"/>
          <w:lang w:val="es-ES"/>
        </w:rPr>
        <w:t>PRESENTARON EL(LOS) SIGUIENTE(S) COMPROBANTE(S) FISCAL(ES)</w:t>
      </w:r>
      <w:r w:rsidR="00761F0E" w:rsidRPr="00292EA6">
        <w:rPr>
          <w:rFonts w:ascii="Arial" w:hAnsi="Arial" w:cs="Arial"/>
          <w:b/>
          <w:spacing w:val="6"/>
          <w:sz w:val="24"/>
          <w:szCs w:val="24"/>
          <w:lang w:val="es-ES"/>
        </w:rPr>
        <w:t xml:space="preserve"> EN MAYOR EXTENSIÓN</w:t>
      </w:r>
      <w:r w:rsidRPr="00292EA6">
        <w:rPr>
          <w:rFonts w:ascii="Arial" w:hAnsi="Arial" w:cs="Arial"/>
          <w:b/>
          <w:spacing w:val="6"/>
          <w:sz w:val="24"/>
          <w:szCs w:val="24"/>
          <w:lang w:val="es-ES"/>
        </w:rPr>
        <w:t>:</w:t>
      </w:r>
      <w:r w:rsidRPr="00292EA6">
        <w:rPr>
          <w:rFonts w:ascii="Arial" w:hAnsi="Arial" w:cs="Arial"/>
          <w:bCs/>
          <w:spacing w:val="6"/>
          <w:sz w:val="24"/>
          <w:szCs w:val="24"/>
          <w:lang w:val="es-ES"/>
        </w:rPr>
        <w:tab/>
      </w:r>
    </w:p>
    <w:p w14:paraId="25036343" w14:textId="3CC1299C" w:rsidR="005756D4" w:rsidRPr="00292EA6" w:rsidRDefault="005756D4" w:rsidP="00292EA6">
      <w:pPr>
        <w:pStyle w:val="ListaCC"/>
        <w:widowControl w:val="0"/>
        <w:tabs>
          <w:tab w:val="right" w:leader="hyphen" w:pos="8811"/>
        </w:tabs>
        <w:spacing w:line="440" w:lineRule="exact"/>
        <w:jc w:val="center"/>
        <w:rPr>
          <w:rFonts w:ascii="Arial" w:hAnsi="Arial" w:cs="Arial"/>
          <w:color w:val="FFFFFF" w:themeColor="background1"/>
          <w:spacing w:val="6"/>
          <w:sz w:val="24"/>
          <w:szCs w:val="24"/>
          <w:lang w:val="es-ES_tradnl"/>
        </w:rPr>
      </w:pPr>
      <w:bookmarkStart w:id="75" w:name="_Hlk97639674"/>
      <w:bookmarkEnd w:id="74"/>
      <w:r w:rsidRPr="00292EA6">
        <w:rPr>
          <w:rFonts w:ascii="Arial" w:hAnsi="Arial" w:cs="Arial"/>
          <w:b/>
          <w:bCs/>
          <w:color w:val="FFFFFF" w:themeColor="background1"/>
          <w:spacing w:val="6"/>
          <w:sz w:val="24"/>
          <w:szCs w:val="24"/>
          <w:lang w:val="es-ES_tradnl"/>
        </w:rPr>
        <w:t xml:space="preserve">1) </w:t>
      </w:r>
      <w:r w:rsidRPr="00292EA6">
        <w:rPr>
          <w:rFonts w:ascii="Arial" w:hAnsi="Arial" w:cs="Arial"/>
          <w:color w:val="FFFFFF" w:themeColor="background1"/>
          <w:spacing w:val="6"/>
          <w:sz w:val="24"/>
          <w:szCs w:val="24"/>
          <w:lang w:val="es-ES_tradnl"/>
        </w:rPr>
        <w:t>República de Colombia Departamento de Cundinamarca</w:t>
      </w:r>
    </w:p>
    <w:p w14:paraId="0E03BC9D" w14:textId="596607FB" w:rsidR="005756D4" w:rsidRPr="00292EA6" w:rsidRDefault="005756D4" w:rsidP="00292EA6">
      <w:pPr>
        <w:pStyle w:val="ListaCC"/>
        <w:widowControl w:val="0"/>
        <w:tabs>
          <w:tab w:val="right" w:leader="hyphen" w:pos="8811"/>
        </w:tabs>
        <w:spacing w:line="440" w:lineRule="exact"/>
        <w:jc w:val="center"/>
        <w:rPr>
          <w:rFonts w:ascii="Arial" w:hAnsi="Arial" w:cs="Arial"/>
          <w:b/>
          <w:bCs/>
          <w:color w:val="FFFFFF" w:themeColor="background1"/>
          <w:spacing w:val="6"/>
          <w:sz w:val="24"/>
          <w:szCs w:val="24"/>
          <w:lang w:val="es-ES_tradnl"/>
        </w:rPr>
      </w:pPr>
      <w:r w:rsidRPr="00292EA6">
        <w:rPr>
          <w:rFonts w:ascii="Arial" w:hAnsi="Arial" w:cs="Arial"/>
          <w:b/>
          <w:bCs/>
          <w:color w:val="FFFFFF" w:themeColor="background1"/>
          <w:spacing w:val="6"/>
          <w:sz w:val="24"/>
          <w:szCs w:val="24"/>
          <w:lang w:val="es-ES_tradnl"/>
        </w:rPr>
        <w:t>Alcaldía Municipal de Zipaquirá</w:t>
      </w:r>
    </w:p>
    <w:p w14:paraId="40677A26" w14:textId="3A4D1EDF" w:rsidR="005756D4" w:rsidRPr="00292EA6" w:rsidRDefault="005756D4" w:rsidP="00292EA6">
      <w:pPr>
        <w:pStyle w:val="ListaCC"/>
        <w:widowControl w:val="0"/>
        <w:tabs>
          <w:tab w:val="right" w:leader="hyphen" w:pos="8811"/>
        </w:tabs>
        <w:spacing w:line="440" w:lineRule="exact"/>
        <w:jc w:val="center"/>
        <w:rPr>
          <w:rFonts w:ascii="Arial" w:hAnsi="Arial" w:cs="Arial"/>
          <w:color w:val="FFFFFF" w:themeColor="background1"/>
          <w:spacing w:val="6"/>
          <w:sz w:val="24"/>
          <w:szCs w:val="24"/>
          <w:lang w:val="es-ES_tradnl"/>
        </w:rPr>
      </w:pPr>
      <w:r w:rsidRPr="00292EA6">
        <w:rPr>
          <w:rFonts w:ascii="Arial" w:hAnsi="Arial" w:cs="Arial"/>
          <w:color w:val="FFFFFF" w:themeColor="background1"/>
          <w:spacing w:val="6"/>
          <w:sz w:val="24"/>
          <w:szCs w:val="24"/>
          <w:lang w:val="es-ES_tradnl"/>
        </w:rPr>
        <w:t>Nit: 899.999.318-6</w:t>
      </w:r>
    </w:p>
    <w:p w14:paraId="5CC5D699" w14:textId="3BA62010" w:rsidR="005756D4" w:rsidRPr="00292EA6" w:rsidRDefault="005756D4" w:rsidP="00292EA6">
      <w:pPr>
        <w:pStyle w:val="ListaCC"/>
        <w:widowControl w:val="0"/>
        <w:tabs>
          <w:tab w:val="right" w:leader="hyphen" w:pos="8811"/>
        </w:tabs>
        <w:spacing w:line="440" w:lineRule="exact"/>
        <w:jc w:val="center"/>
        <w:rPr>
          <w:rFonts w:ascii="Arial" w:hAnsi="Arial" w:cs="Arial"/>
          <w:b/>
          <w:bCs/>
          <w:color w:val="FFFFFF" w:themeColor="background1"/>
          <w:spacing w:val="6"/>
          <w:sz w:val="24"/>
          <w:szCs w:val="24"/>
          <w:lang w:val="es-ES_tradnl"/>
        </w:rPr>
      </w:pPr>
      <w:r w:rsidRPr="00292EA6">
        <w:rPr>
          <w:rFonts w:ascii="Arial" w:hAnsi="Arial" w:cs="Arial"/>
          <w:b/>
          <w:bCs/>
          <w:color w:val="FFFFFF" w:themeColor="background1"/>
          <w:spacing w:val="6"/>
          <w:sz w:val="24"/>
          <w:szCs w:val="24"/>
          <w:lang w:val="es-ES_tradnl"/>
        </w:rPr>
        <w:t>Secretaría de Hacienda</w:t>
      </w:r>
    </w:p>
    <w:p w14:paraId="2CC6A0C5" w14:textId="6F28D17D" w:rsidR="005756D4" w:rsidRPr="00292EA6" w:rsidRDefault="005756D4" w:rsidP="00292EA6">
      <w:pPr>
        <w:pStyle w:val="ListaCC"/>
        <w:widowControl w:val="0"/>
        <w:tabs>
          <w:tab w:val="right" w:leader="hyphen" w:pos="8811"/>
        </w:tabs>
        <w:spacing w:line="440" w:lineRule="exact"/>
        <w:jc w:val="center"/>
        <w:rPr>
          <w:rFonts w:ascii="Arial" w:hAnsi="Arial" w:cs="Arial"/>
          <w:color w:val="FFFFFF" w:themeColor="background1"/>
          <w:spacing w:val="6"/>
          <w:sz w:val="24"/>
          <w:szCs w:val="24"/>
          <w:lang w:val="es-ES_tradnl"/>
        </w:rPr>
      </w:pPr>
      <w:r w:rsidRPr="00292EA6">
        <w:rPr>
          <w:rFonts w:ascii="Arial" w:hAnsi="Arial" w:cs="Arial"/>
          <w:color w:val="FFFFFF" w:themeColor="background1"/>
          <w:spacing w:val="6"/>
          <w:sz w:val="24"/>
          <w:szCs w:val="24"/>
          <w:lang w:val="es-ES_tradnl"/>
        </w:rPr>
        <w:t>Hace Constar</w:t>
      </w:r>
    </w:p>
    <w:p w14:paraId="5B1282B3" w14:textId="0BF993C9" w:rsidR="005756D4" w:rsidRPr="00292EA6" w:rsidRDefault="005756D4" w:rsidP="00292EA6">
      <w:pPr>
        <w:pStyle w:val="ListaCC"/>
        <w:widowControl w:val="0"/>
        <w:tabs>
          <w:tab w:val="right" w:leader="hyphen" w:pos="8811"/>
        </w:tabs>
        <w:spacing w:line="440" w:lineRule="exact"/>
        <w:jc w:val="center"/>
        <w:rPr>
          <w:rFonts w:ascii="Arial" w:hAnsi="Arial" w:cs="Arial"/>
          <w:b/>
          <w:bCs/>
          <w:color w:val="FFFFFF" w:themeColor="background1"/>
          <w:spacing w:val="6"/>
          <w:sz w:val="24"/>
          <w:szCs w:val="24"/>
          <w:lang w:val="es-ES_tradnl"/>
        </w:rPr>
      </w:pPr>
      <w:r w:rsidRPr="00292EA6">
        <w:rPr>
          <w:rFonts w:ascii="Arial" w:hAnsi="Arial" w:cs="Arial"/>
          <w:b/>
          <w:bCs/>
          <w:color w:val="FFFFFF" w:themeColor="background1"/>
          <w:spacing w:val="6"/>
          <w:sz w:val="24"/>
          <w:szCs w:val="24"/>
          <w:lang w:val="es-ES_tradnl"/>
        </w:rPr>
        <w:t>PAZ Y SALVO No.: XXXXXXXXX / XXXXXXXXX</w:t>
      </w:r>
    </w:p>
    <w:bookmarkEnd w:id="75"/>
    <w:p w14:paraId="702D04C3"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QUE EL PREDIO IDENTIFICADO CON CEDULA CATASTRAL NRO </w:t>
      </w:r>
      <w:proofErr w:type="spellStart"/>
      <w:r w:rsidRPr="00292EA6">
        <w:rPr>
          <w:rFonts w:ascii="Arial" w:hAnsi="Arial" w:cs="Arial"/>
          <w:b/>
          <w:color w:val="FFFFFF" w:themeColor="background1"/>
          <w:spacing w:val="6"/>
          <w:sz w:val="24"/>
          <w:szCs w:val="24"/>
        </w:rPr>
        <w:t>NoCATASTRAL</w:t>
      </w:r>
      <w:proofErr w:type="spellEnd"/>
      <w:r w:rsidRPr="00292EA6">
        <w:rPr>
          <w:rFonts w:ascii="Arial" w:hAnsi="Arial" w:cs="Arial"/>
          <w:bCs/>
          <w:color w:val="FFFFFF" w:themeColor="background1"/>
          <w:spacing w:val="6"/>
          <w:sz w:val="24"/>
          <w:szCs w:val="24"/>
          <w:lang w:val="es-ES_tradnl"/>
        </w:rPr>
        <w:t xml:space="preserve">, DEL INSTITUTO GEOGRAFICO AGUSTIN CODAZZI ubicado en el (la) </w:t>
      </w:r>
      <w:r w:rsidRPr="00292EA6">
        <w:rPr>
          <w:rFonts w:ascii="Arial" w:hAnsi="Arial" w:cs="Arial"/>
          <w:b/>
          <w:bCs/>
          <w:color w:val="FFFFFF" w:themeColor="background1"/>
          <w:spacing w:val="6"/>
          <w:sz w:val="24"/>
          <w:szCs w:val="24"/>
          <w:lang w:val="es-ES_tradnl"/>
        </w:rPr>
        <w:t xml:space="preserve">D 4B 31 20 </w:t>
      </w:r>
      <w:proofErr w:type="spellStart"/>
      <w:r w:rsidRPr="00292EA6">
        <w:rPr>
          <w:rFonts w:ascii="Arial" w:hAnsi="Arial" w:cs="Arial"/>
          <w:b/>
          <w:bCs/>
          <w:color w:val="FFFFFF" w:themeColor="background1"/>
          <w:spacing w:val="6"/>
          <w:sz w:val="24"/>
          <w:szCs w:val="24"/>
          <w:lang w:val="es-ES_tradnl"/>
        </w:rPr>
        <w:t>To</w:t>
      </w:r>
      <w:proofErr w:type="spellEnd"/>
      <w:r w:rsidRPr="00292EA6">
        <w:rPr>
          <w:rFonts w:ascii="Arial" w:hAnsi="Arial" w:cs="Arial"/>
          <w:b/>
          <w:bCs/>
          <w:color w:val="FFFFFF" w:themeColor="background1"/>
          <w:spacing w:val="6"/>
          <w:sz w:val="24"/>
          <w:szCs w:val="24"/>
          <w:lang w:val="es-ES_tradnl"/>
        </w:rPr>
        <w:t xml:space="preserve"> ____ </w:t>
      </w:r>
      <w:proofErr w:type="spellStart"/>
      <w:r w:rsidRPr="00292EA6">
        <w:rPr>
          <w:rFonts w:ascii="Arial" w:hAnsi="Arial" w:cs="Arial"/>
          <w:b/>
          <w:bCs/>
          <w:color w:val="FFFFFF" w:themeColor="background1"/>
          <w:spacing w:val="6"/>
          <w:sz w:val="24"/>
          <w:szCs w:val="24"/>
          <w:lang w:val="es-ES_tradnl"/>
        </w:rPr>
        <w:t>Ap</w:t>
      </w:r>
      <w:proofErr w:type="spellEnd"/>
      <w:r w:rsidRPr="00292EA6">
        <w:rPr>
          <w:rFonts w:ascii="Arial" w:hAnsi="Arial" w:cs="Arial"/>
          <w:b/>
          <w:bCs/>
          <w:color w:val="FFFFFF" w:themeColor="background1"/>
          <w:spacing w:val="6"/>
          <w:sz w:val="24"/>
          <w:szCs w:val="24"/>
          <w:lang w:val="es-ES_tradnl"/>
        </w:rPr>
        <w:t xml:space="preserve"> _____ / </w:t>
      </w:r>
      <w:proofErr w:type="spellStart"/>
      <w:r w:rsidRPr="00292EA6">
        <w:rPr>
          <w:rFonts w:ascii="Arial" w:hAnsi="Arial" w:cs="Arial"/>
          <w:b/>
          <w:bCs/>
          <w:color w:val="FFFFFF" w:themeColor="background1"/>
          <w:spacing w:val="6"/>
          <w:sz w:val="24"/>
          <w:szCs w:val="24"/>
          <w:lang w:val="es-ES_tradnl"/>
        </w:rPr>
        <w:t>Pq</w:t>
      </w:r>
      <w:proofErr w:type="spellEnd"/>
      <w:r w:rsidRPr="00292EA6">
        <w:rPr>
          <w:rFonts w:ascii="Arial" w:hAnsi="Arial" w:cs="Arial"/>
          <w:b/>
          <w:bCs/>
          <w:color w:val="FFFFFF" w:themeColor="background1"/>
          <w:spacing w:val="6"/>
          <w:sz w:val="24"/>
          <w:szCs w:val="24"/>
          <w:lang w:val="es-ES_tradnl"/>
        </w:rPr>
        <w:t xml:space="preserve"> _____ / </w:t>
      </w:r>
      <w:proofErr w:type="spellStart"/>
      <w:r w:rsidRPr="00292EA6">
        <w:rPr>
          <w:rFonts w:ascii="Arial" w:hAnsi="Arial" w:cs="Arial"/>
          <w:b/>
          <w:bCs/>
          <w:color w:val="FFFFFF" w:themeColor="background1"/>
          <w:spacing w:val="6"/>
          <w:sz w:val="24"/>
          <w:szCs w:val="24"/>
          <w:lang w:val="es-ES_tradnl"/>
        </w:rPr>
        <w:t>Dp</w:t>
      </w:r>
      <w:proofErr w:type="spellEnd"/>
      <w:r w:rsidRPr="00292EA6">
        <w:rPr>
          <w:rFonts w:ascii="Arial" w:hAnsi="Arial" w:cs="Arial"/>
          <w:b/>
          <w:bCs/>
          <w:color w:val="FFFFFF" w:themeColor="background1"/>
          <w:spacing w:val="6"/>
          <w:sz w:val="24"/>
          <w:szCs w:val="24"/>
          <w:lang w:val="es-ES_tradnl"/>
        </w:rPr>
        <w:t xml:space="preserve">_____, </w:t>
      </w:r>
      <w:r w:rsidRPr="00292EA6">
        <w:rPr>
          <w:rFonts w:ascii="Arial" w:hAnsi="Arial" w:cs="Arial"/>
          <w:bCs/>
          <w:color w:val="FFFFFF" w:themeColor="background1"/>
          <w:spacing w:val="6"/>
          <w:sz w:val="24"/>
          <w:szCs w:val="24"/>
          <w:lang w:val="es-ES_tradnl"/>
        </w:rPr>
        <w:t xml:space="preserve">CON UNA CABIDA SUPERFICIARIA DE </w:t>
      </w:r>
      <w:r w:rsidRPr="00292EA6">
        <w:rPr>
          <w:rFonts w:ascii="Arial" w:hAnsi="Arial" w:cs="Arial"/>
          <w:b/>
          <w:bCs/>
          <w:color w:val="FFFFFF" w:themeColor="background1"/>
          <w:spacing w:val="6"/>
          <w:sz w:val="24"/>
          <w:szCs w:val="24"/>
          <w:lang w:val="es-ES_tradnl"/>
        </w:rPr>
        <w:t xml:space="preserve">0 / 0 </w:t>
      </w:r>
      <w:r w:rsidRPr="00292EA6">
        <w:rPr>
          <w:rFonts w:ascii="Arial" w:hAnsi="Arial" w:cs="Arial"/>
          <w:bCs/>
          <w:color w:val="FFFFFF" w:themeColor="background1"/>
          <w:spacing w:val="6"/>
          <w:sz w:val="24"/>
          <w:szCs w:val="24"/>
          <w:lang w:val="es-ES_tradnl"/>
        </w:rPr>
        <w:t xml:space="preserve">HECTÁREAS, </w:t>
      </w:r>
      <w:r w:rsidRPr="00292EA6">
        <w:rPr>
          <w:rFonts w:ascii="Arial" w:hAnsi="Arial" w:cs="Arial"/>
          <w:b/>
          <w:color w:val="FFFFFF" w:themeColor="background1"/>
          <w:spacing w:val="6"/>
          <w:sz w:val="24"/>
          <w:szCs w:val="24"/>
          <w:lang w:val="es-ES_tradnl"/>
        </w:rPr>
        <w:t>25</w:t>
      </w:r>
      <w:r w:rsidRPr="00292EA6">
        <w:rPr>
          <w:rFonts w:ascii="Arial" w:hAnsi="Arial" w:cs="Arial"/>
          <w:b/>
          <w:bCs/>
          <w:color w:val="FFFFFF" w:themeColor="background1"/>
          <w:spacing w:val="6"/>
          <w:sz w:val="24"/>
          <w:szCs w:val="24"/>
          <w:lang w:val="es-ES_tradnl"/>
        </w:rPr>
        <w:t xml:space="preserve"> </w:t>
      </w:r>
      <w:r w:rsidRPr="00292EA6">
        <w:rPr>
          <w:rFonts w:ascii="Arial" w:hAnsi="Arial" w:cs="Arial"/>
          <w:bCs/>
          <w:color w:val="FFFFFF" w:themeColor="background1"/>
          <w:spacing w:val="6"/>
          <w:sz w:val="24"/>
          <w:szCs w:val="24"/>
          <w:lang w:val="es-ES_tradnl"/>
        </w:rPr>
        <w:t xml:space="preserve">M2 / </w:t>
      </w:r>
      <w:r w:rsidRPr="00292EA6">
        <w:rPr>
          <w:rFonts w:ascii="Arial" w:hAnsi="Arial" w:cs="Arial"/>
          <w:b/>
          <w:color w:val="FFFFFF" w:themeColor="background1"/>
          <w:spacing w:val="6"/>
          <w:sz w:val="24"/>
          <w:szCs w:val="24"/>
          <w:lang w:val="es-ES_tradnl"/>
        </w:rPr>
        <w:t xml:space="preserve">2 </w:t>
      </w:r>
      <w:r w:rsidRPr="00292EA6">
        <w:rPr>
          <w:rFonts w:ascii="Arial" w:hAnsi="Arial" w:cs="Arial"/>
          <w:bCs/>
          <w:color w:val="FFFFFF" w:themeColor="background1"/>
          <w:spacing w:val="6"/>
          <w:sz w:val="24"/>
          <w:szCs w:val="24"/>
          <w:lang w:val="es-ES_tradnl"/>
        </w:rPr>
        <w:t>M</w:t>
      </w:r>
      <w:proofErr w:type="gramStart"/>
      <w:r w:rsidRPr="00292EA6">
        <w:rPr>
          <w:rFonts w:ascii="Arial" w:hAnsi="Arial" w:cs="Arial"/>
          <w:bCs/>
          <w:color w:val="FFFFFF" w:themeColor="background1"/>
          <w:spacing w:val="6"/>
          <w:sz w:val="24"/>
          <w:szCs w:val="24"/>
          <w:lang w:val="es-ES_tradnl"/>
        </w:rPr>
        <w:t>2</w:t>
      </w:r>
      <w:r w:rsidRPr="00292EA6">
        <w:rPr>
          <w:rFonts w:ascii="Arial" w:hAnsi="Arial" w:cs="Arial"/>
          <w:b/>
          <w:color w:val="FFFFFF" w:themeColor="background1"/>
          <w:spacing w:val="6"/>
          <w:sz w:val="24"/>
          <w:szCs w:val="24"/>
          <w:lang w:val="es-ES_tradnl"/>
        </w:rPr>
        <w:t xml:space="preserve"> </w:t>
      </w:r>
      <w:r w:rsidRPr="00292EA6">
        <w:rPr>
          <w:rFonts w:ascii="Arial" w:hAnsi="Arial" w:cs="Arial"/>
          <w:bCs/>
          <w:color w:val="FFFFFF" w:themeColor="background1"/>
          <w:spacing w:val="6"/>
          <w:sz w:val="24"/>
          <w:szCs w:val="24"/>
          <w:lang w:val="es-ES_tradnl"/>
        </w:rPr>
        <w:t xml:space="preserve"> Y</w:t>
      </w:r>
      <w:proofErr w:type="gramEnd"/>
      <w:r w:rsidRPr="00292EA6">
        <w:rPr>
          <w:rFonts w:ascii="Arial" w:hAnsi="Arial" w:cs="Arial"/>
          <w:bCs/>
          <w:color w:val="FFFFFF" w:themeColor="background1"/>
          <w:spacing w:val="6"/>
          <w:sz w:val="24"/>
          <w:szCs w:val="24"/>
          <w:lang w:val="es-ES_tradnl"/>
        </w:rPr>
        <w:t xml:space="preserve"> </w:t>
      </w:r>
      <w:r w:rsidRPr="00292EA6">
        <w:rPr>
          <w:rFonts w:ascii="Arial" w:hAnsi="Arial" w:cs="Arial"/>
          <w:b/>
          <w:color w:val="FFFFFF" w:themeColor="background1"/>
          <w:spacing w:val="6"/>
          <w:sz w:val="24"/>
          <w:szCs w:val="24"/>
          <w:lang w:val="es-ES_tradnl"/>
        </w:rPr>
        <w:t xml:space="preserve">66 </w:t>
      </w:r>
      <w:r w:rsidRPr="00292EA6">
        <w:rPr>
          <w:rFonts w:ascii="Arial" w:hAnsi="Arial" w:cs="Arial"/>
          <w:bCs/>
          <w:color w:val="FFFFFF" w:themeColor="background1"/>
          <w:spacing w:val="6"/>
          <w:sz w:val="24"/>
          <w:szCs w:val="24"/>
          <w:lang w:val="es-ES_tradnl"/>
        </w:rPr>
        <w:t xml:space="preserve">M2 / </w:t>
      </w:r>
      <w:r w:rsidRPr="00292EA6">
        <w:rPr>
          <w:rFonts w:ascii="Arial" w:hAnsi="Arial" w:cs="Arial"/>
          <w:b/>
          <w:color w:val="FFFFFF" w:themeColor="background1"/>
          <w:spacing w:val="6"/>
          <w:sz w:val="24"/>
          <w:szCs w:val="24"/>
          <w:lang w:val="es-ES_tradnl"/>
        </w:rPr>
        <w:t xml:space="preserve">12 </w:t>
      </w:r>
      <w:r w:rsidRPr="00292EA6">
        <w:rPr>
          <w:rFonts w:ascii="Arial" w:hAnsi="Arial" w:cs="Arial"/>
          <w:bCs/>
          <w:color w:val="FFFFFF" w:themeColor="background1"/>
          <w:spacing w:val="6"/>
          <w:sz w:val="24"/>
          <w:szCs w:val="24"/>
          <w:lang w:val="es-ES_tradnl"/>
        </w:rPr>
        <w:t xml:space="preserve">M2 DE CONSTRUCCIÓN Y UN AVALUÓ DE </w:t>
      </w:r>
      <w:r w:rsidRPr="00292EA6">
        <w:rPr>
          <w:rFonts w:ascii="Arial" w:hAnsi="Arial" w:cs="Arial"/>
          <w:b/>
          <w:bCs/>
          <w:color w:val="FFFFFF" w:themeColor="background1"/>
          <w:spacing w:val="6"/>
          <w:sz w:val="24"/>
          <w:szCs w:val="24"/>
          <w:lang w:val="es-ES_tradnl"/>
        </w:rPr>
        <w:t xml:space="preserve">$148,932,368.00 (CIENTO CUARENTA Y OCHO MILLONES NOVECIENTOS TREINTA Y DOS MIL TRESCIENTOS SESENTA Y OCHO MC) / $12.499,200.00 (DOCE MILLONES CUATROCIENTOS NOVENTA Y NUEVE MIL DOSCIENTOS MC.) </w:t>
      </w:r>
      <w:r w:rsidRPr="00292EA6">
        <w:rPr>
          <w:rFonts w:ascii="Arial" w:hAnsi="Arial" w:cs="Arial"/>
          <w:bCs/>
          <w:color w:val="FFFFFF" w:themeColor="background1"/>
          <w:spacing w:val="6"/>
          <w:sz w:val="24"/>
          <w:szCs w:val="24"/>
          <w:lang w:val="es-ES_tradnl"/>
        </w:rPr>
        <w:t xml:space="preserve">PARA LA VIGENCIA DEL </w:t>
      </w:r>
      <w:r w:rsidRPr="00292EA6">
        <w:rPr>
          <w:rFonts w:ascii="Arial" w:hAnsi="Arial" w:cs="Arial"/>
          <w:b/>
          <w:bCs/>
          <w:color w:val="FFFFFF" w:themeColor="background1"/>
          <w:spacing w:val="6"/>
          <w:sz w:val="24"/>
          <w:szCs w:val="24"/>
          <w:lang w:val="es-ES_tradnl"/>
        </w:rPr>
        <w:t>2022</w:t>
      </w:r>
      <w:r w:rsidRPr="00292EA6">
        <w:rPr>
          <w:rFonts w:ascii="Arial" w:hAnsi="Arial" w:cs="Arial"/>
          <w:bCs/>
          <w:color w:val="FFFFFF" w:themeColor="background1"/>
          <w:spacing w:val="6"/>
          <w:sz w:val="24"/>
          <w:szCs w:val="24"/>
          <w:lang w:val="es-ES_tradnl"/>
        </w:rPr>
        <w:t>.</w:t>
      </w:r>
      <w:r w:rsidRPr="00292EA6">
        <w:rPr>
          <w:rFonts w:ascii="Arial" w:hAnsi="Arial" w:cs="Arial"/>
          <w:bCs/>
          <w:color w:val="FFFFFF" w:themeColor="background1"/>
          <w:spacing w:val="6"/>
          <w:sz w:val="24"/>
          <w:szCs w:val="24"/>
          <w:lang w:val="es-ES_tradnl"/>
        </w:rPr>
        <w:tab/>
      </w:r>
    </w:p>
    <w:p w14:paraId="0A1C90B9"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QUE ESTE PREDIO SE ENCUENTRA A PAZ Y SALVO CON EL TESORO DE ESTE MUNICIPIO HASTA EL TREINTA Y UNO (31) DE DICIEMBRE DEL </w:t>
      </w:r>
      <w:r w:rsidRPr="00292EA6">
        <w:rPr>
          <w:rFonts w:ascii="Arial" w:hAnsi="Arial" w:cs="Arial"/>
          <w:bCs/>
          <w:color w:val="FFFFFF" w:themeColor="background1"/>
          <w:spacing w:val="6"/>
          <w:sz w:val="24"/>
          <w:szCs w:val="24"/>
          <w:lang w:val="es-ES_tradnl"/>
        </w:rPr>
        <w:lastRenderedPageBreak/>
        <w:t>2021.</w:t>
      </w:r>
      <w:r w:rsidRPr="00292EA6">
        <w:rPr>
          <w:rFonts w:ascii="Arial" w:hAnsi="Arial" w:cs="Arial"/>
          <w:bCs/>
          <w:color w:val="FFFFFF" w:themeColor="background1"/>
          <w:spacing w:val="6"/>
          <w:sz w:val="24"/>
          <w:szCs w:val="24"/>
          <w:lang w:val="es-ES_tradnl"/>
        </w:rPr>
        <w:tab/>
      </w:r>
    </w:p>
    <w:p w14:paraId="04E8C1A2"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EXPEDIDO EN ZIPAQUIRÁ CUNDINAMARCA _______ días del mes de ______ del 2022.</w:t>
      </w:r>
      <w:r w:rsidRPr="00292EA6">
        <w:rPr>
          <w:rFonts w:ascii="Arial" w:hAnsi="Arial" w:cs="Arial"/>
          <w:bCs/>
          <w:color w:val="FFFFFF" w:themeColor="background1"/>
          <w:spacing w:val="6"/>
          <w:sz w:val="24"/>
          <w:szCs w:val="24"/>
          <w:lang w:val="es-ES_tradnl"/>
        </w:rPr>
        <w:tab/>
      </w:r>
    </w:p>
    <w:p w14:paraId="70590EB5"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FIRMA Y SELLO. – DIANA MILENA GARCIA MAHECHA</w:t>
      </w:r>
      <w:r w:rsidRPr="00292EA6">
        <w:rPr>
          <w:rFonts w:ascii="Arial" w:hAnsi="Arial" w:cs="Arial"/>
          <w:bCs/>
          <w:color w:val="FFFFFF" w:themeColor="background1"/>
          <w:spacing w:val="6"/>
          <w:sz w:val="24"/>
          <w:szCs w:val="24"/>
          <w:lang w:val="es-ES_tradnl"/>
        </w:rPr>
        <w:tab/>
      </w:r>
    </w:p>
    <w:p w14:paraId="23963210"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ELABORADO / </w:t>
      </w:r>
      <w:proofErr w:type="gramStart"/>
      <w:r w:rsidRPr="00292EA6">
        <w:rPr>
          <w:rFonts w:ascii="Arial" w:hAnsi="Arial" w:cs="Arial"/>
          <w:bCs/>
          <w:color w:val="FFFFFF" w:themeColor="background1"/>
          <w:spacing w:val="6"/>
          <w:sz w:val="24"/>
          <w:szCs w:val="24"/>
          <w:lang w:val="es-ES_tradnl"/>
        </w:rPr>
        <w:t>Funcionario</w:t>
      </w:r>
      <w:proofErr w:type="gramEnd"/>
      <w:r w:rsidRPr="00292EA6">
        <w:rPr>
          <w:rFonts w:ascii="Arial" w:hAnsi="Arial" w:cs="Arial"/>
          <w:bCs/>
          <w:color w:val="FFFFFF" w:themeColor="background1"/>
          <w:spacing w:val="6"/>
          <w:sz w:val="24"/>
          <w:szCs w:val="24"/>
          <w:lang w:val="es-ES_tradnl"/>
        </w:rPr>
        <w:t xml:space="preserve"> Responsable </w:t>
      </w:r>
      <w:r w:rsidRPr="00292EA6">
        <w:rPr>
          <w:rFonts w:ascii="Arial" w:hAnsi="Arial" w:cs="Arial"/>
          <w:bCs/>
          <w:color w:val="FFFFFF" w:themeColor="background1"/>
          <w:spacing w:val="6"/>
          <w:sz w:val="24"/>
          <w:szCs w:val="24"/>
          <w:lang w:val="es-ES_tradnl"/>
        </w:rPr>
        <w:tab/>
      </w:r>
    </w:p>
    <w:p w14:paraId="540B507A" w14:textId="77777777" w:rsidR="005756D4" w:rsidRPr="00292EA6" w:rsidRDefault="005756D4" w:rsidP="00292EA6">
      <w:pPr>
        <w:pStyle w:val="ListaCC"/>
        <w:widowControl w:val="0"/>
        <w:tabs>
          <w:tab w:val="right" w:leader="hyphen" w:pos="8811"/>
        </w:tabs>
        <w:spacing w:line="440" w:lineRule="exact"/>
        <w:rPr>
          <w:rFonts w:ascii="Arial" w:hAnsi="Arial" w:cs="Arial"/>
          <w:color w:val="FFFFFF" w:themeColor="background1"/>
          <w:spacing w:val="6"/>
          <w:sz w:val="24"/>
          <w:szCs w:val="24"/>
          <w:lang w:val="es-ES_tradnl"/>
        </w:rPr>
      </w:pPr>
      <w:r w:rsidRPr="00292EA6">
        <w:rPr>
          <w:rFonts w:ascii="Arial" w:hAnsi="Arial" w:cs="Arial"/>
          <w:b/>
          <w:bCs/>
          <w:color w:val="FFFFFF" w:themeColor="background1"/>
          <w:spacing w:val="6"/>
          <w:sz w:val="24"/>
          <w:szCs w:val="24"/>
          <w:lang w:val="es-ES_tradnl"/>
        </w:rPr>
        <w:t xml:space="preserve">2) </w:t>
      </w:r>
      <w:r w:rsidRPr="00292EA6">
        <w:rPr>
          <w:rFonts w:ascii="Arial" w:hAnsi="Arial" w:cs="Arial"/>
          <w:color w:val="FFFFFF" w:themeColor="background1"/>
          <w:spacing w:val="6"/>
          <w:sz w:val="24"/>
          <w:szCs w:val="24"/>
          <w:lang w:val="es-ES_tradnl"/>
        </w:rPr>
        <w:t>República de Colombia Departamento de Cundinamarca</w:t>
      </w:r>
      <w:r w:rsidRPr="00292EA6">
        <w:rPr>
          <w:rFonts w:ascii="Arial" w:hAnsi="Arial" w:cs="Arial"/>
          <w:color w:val="FFFFFF" w:themeColor="background1"/>
          <w:spacing w:val="6"/>
          <w:sz w:val="24"/>
          <w:szCs w:val="24"/>
          <w:lang w:val="es-ES_tradnl"/>
        </w:rPr>
        <w:tab/>
      </w:r>
    </w:p>
    <w:p w14:paraId="511B28CB" w14:textId="77777777" w:rsidR="005756D4" w:rsidRPr="00292EA6" w:rsidRDefault="005756D4" w:rsidP="00292EA6">
      <w:pPr>
        <w:pStyle w:val="ListaCC"/>
        <w:widowControl w:val="0"/>
        <w:tabs>
          <w:tab w:val="right" w:leader="hyphen" w:pos="8811"/>
        </w:tabs>
        <w:spacing w:line="440" w:lineRule="exact"/>
        <w:rPr>
          <w:rFonts w:ascii="Arial" w:hAnsi="Arial" w:cs="Arial"/>
          <w:b/>
          <w:color w:val="FFFFFF" w:themeColor="background1"/>
          <w:spacing w:val="6"/>
          <w:sz w:val="24"/>
          <w:szCs w:val="24"/>
          <w:lang w:val="es-ES_tradnl"/>
        </w:rPr>
      </w:pPr>
      <w:r w:rsidRPr="00292EA6">
        <w:rPr>
          <w:rFonts w:ascii="Arial" w:hAnsi="Arial" w:cs="Arial"/>
          <w:b/>
          <w:color w:val="FFFFFF" w:themeColor="background1"/>
          <w:spacing w:val="6"/>
          <w:sz w:val="24"/>
          <w:szCs w:val="24"/>
          <w:lang w:val="es-ES_tradnl"/>
        </w:rPr>
        <w:t xml:space="preserve">Alcaldía Municipal De Zipaquirá </w:t>
      </w:r>
      <w:r w:rsidRPr="00292EA6">
        <w:rPr>
          <w:rFonts w:ascii="Arial" w:hAnsi="Arial" w:cs="Arial"/>
          <w:bCs/>
          <w:color w:val="FFFFFF" w:themeColor="background1"/>
          <w:spacing w:val="6"/>
          <w:sz w:val="24"/>
          <w:szCs w:val="24"/>
          <w:lang w:val="es-ES_tradnl"/>
        </w:rPr>
        <w:tab/>
      </w:r>
    </w:p>
    <w:p w14:paraId="19F8D0BC"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Nit: 899.999.318-6</w:t>
      </w:r>
      <w:r w:rsidRPr="00292EA6">
        <w:rPr>
          <w:rFonts w:ascii="Arial" w:hAnsi="Arial" w:cs="Arial"/>
          <w:bCs/>
          <w:color w:val="FFFFFF" w:themeColor="background1"/>
          <w:spacing w:val="6"/>
          <w:sz w:val="24"/>
          <w:szCs w:val="24"/>
          <w:lang w:val="es-ES_tradnl"/>
        </w:rPr>
        <w:tab/>
      </w:r>
    </w:p>
    <w:p w14:paraId="796C7FBB" w14:textId="77777777" w:rsidR="005756D4" w:rsidRPr="00292EA6" w:rsidRDefault="005756D4" w:rsidP="00292EA6">
      <w:pPr>
        <w:pStyle w:val="ListaCC"/>
        <w:widowControl w:val="0"/>
        <w:tabs>
          <w:tab w:val="right" w:leader="hyphen" w:pos="8811"/>
        </w:tabs>
        <w:spacing w:line="440" w:lineRule="exact"/>
        <w:rPr>
          <w:rFonts w:ascii="Arial" w:hAnsi="Arial" w:cs="Arial"/>
          <w:b/>
          <w:color w:val="FFFFFF" w:themeColor="background1"/>
          <w:spacing w:val="6"/>
          <w:sz w:val="24"/>
          <w:szCs w:val="24"/>
          <w:lang w:val="es-ES_tradnl"/>
        </w:rPr>
      </w:pPr>
      <w:r w:rsidRPr="00292EA6">
        <w:rPr>
          <w:rFonts w:ascii="Arial" w:hAnsi="Arial" w:cs="Arial"/>
          <w:b/>
          <w:color w:val="FFFFFF" w:themeColor="background1"/>
          <w:spacing w:val="6"/>
          <w:sz w:val="24"/>
          <w:szCs w:val="24"/>
          <w:lang w:val="es-ES_tradnl"/>
        </w:rPr>
        <w:t>Secretaria de Hacienda</w:t>
      </w:r>
      <w:r w:rsidRPr="00292EA6">
        <w:rPr>
          <w:rFonts w:ascii="Arial" w:hAnsi="Arial" w:cs="Arial"/>
          <w:bCs/>
          <w:color w:val="FFFFFF" w:themeColor="background1"/>
          <w:spacing w:val="6"/>
          <w:sz w:val="24"/>
          <w:szCs w:val="24"/>
          <w:lang w:val="es-ES_tradnl"/>
        </w:rPr>
        <w:t xml:space="preserve"> </w:t>
      </w:r>
      <w:r w:rsidRPr="00292EA6">
        <w:rPr>
          <w:rFonts w:ascii="Arial" w:hAnsi="Arial" w:cs="Arial"/>
          <w:bCs/>
          <w:color w:val="FFFFFF" w:themeColor="background1"/>
          <w:spacing w:val="6"/>
          <w:sz w:val="24"/>
          <w:szCs w:val="24"/>
          <w:lang w:val="es-ES_tradnl"/>
        </w:rPr>
        <w:tab/>
      </w:r>
    </w:p>
    <w:p w14:paraId="526D150E"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Hace Constar</w:t>
      </w:r>
      <w:r w:rsidRPr="00292EA6">
        <w:rPr>
          <w:rFonts w:ascii="Arial" w:hAnsi="Arial" w:cs="Arial"/>
          <w:bCs/>
          <w:color w:val="FFFFFF" w:themeColor="background1"/>
          <w:spacing w:val="6"/>
          <w:sz w:val="24"/>
          <w:szCs w:val="24"/>
          <w:lang w:val="es-ES_tradnl"/>
        </w:rPr>
        <w:tab/>
      </w:r>
    </w:p>
    <w:p w14:paraId="3DCD981F" w14:textId="77777777" w:rsidR="005756D4" w:rsidRPr="00292EA6" w:rsidRDefault="005756D4" w:rsidP="00292EA6">
      <w:pPr>
        <w:pStyle w:val="ListaCC"/>
        <w:widowControl w:val="0"/>
        <w:tabs>
          <w:tab w:val="right" w:leader="hyphen" w:pos="8811"/>
        </w:tabs>
        <w:spacing w:line="440" w:lineRule="exact"/>
        <w:jc w:val="center"/>
        <w:rPr>
          <w:rFonts w:ascii="Arial" w:hAnsi="Arial" w:cs="Arial"/>
          <w:b/>
          <w:color w:val="FFFFFF" w:themeColor="background1"/>
          <w:spacing w:val="6"/>
          <w:sz w:val="24"/>
          <w:szCs w:val="24"/>
          <w:lang w:val="es-ES_tradnl"/>
        </w:rPr>
      </w:pPr>
      <w:r w:rsidRPr="00292EA6">
        <w:rPr>
          <w:rFonts w:ascii="Arial" w:hAnsi="Arial" w:cs="Arial"/>
          <w:b/>
          <w:color w:val="FFFFFF" w:themeColor="background1"/>
          <w:spacing w:val="6"/>
          <w:sz w:val="24"/>
          <w:szCs w:val="24"/>
          <w:lang w:val="es-ES_tradnl"/>
        </w:rPr>
        <w:t>LA SECRETARIA DE HACIENDA</w:t>
      </w:r>
    </w:p>
    <w:p w14:paraId="1351B588" w14:textId="77777777" w:rsidR="005756D4" w:rsidRPr="00292EA6" w:rsidRDefault="005756D4" w:rsidP="00292EA6">
      <w:pPr>
        <w:pStyle w:val="ListaCC"/>
        <w:widowControl w:val="0"/>
        <w:tabs>
          <w:tab w:val="right" w:leader="hyphen" w:pos="8811"/>
        </w:tabs>
        <w:spacing w:line="440" w:lineRule="exact"/>
        <w:jc w:val="center"/>
        <w:rPr>
          <w:rFonts w:ascii="Arial" w:hAnsi="Arial" w:cs="Arial"/>
          <w:b/>
          <w:color w:val="FFFFFF" w:themeColor="background1"/>
          <w:spacing w:val="6"/>
          <w:sz w:val="24"/>
          <w:szCs w:val="24"/>
          <w:lang w:val="es-ES_tradnl"/>
        </w:rPr>
      </w:pPr>
      <w:r w:rsidRPr="00292EA6">
        <w:rPr>
          <w:rFonts w:ascii="Arial" w:hAnsi="Arial" w:cs="Arial"/>
          <w:b/>
          <w:color w:val="FFFFFF" w:themeColor="background1"/>
          <w:spacing w:val="6"/>
          <w:sz w:val="24"/>
          <w:szCs w:val="24"/>
          <w:lang w:val="es-ES_tradnl"/>
        </w:rPr>
        <w:t>CERTIFICA:</w:t>
      </w:r>
    </w:p>
    <w:p w14:paraId="40ADD4D5"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proofErr w:type="gramStart"/>
      <w:r w:rsidRPr="00292EA6">
        <w:rPr>
          <w:rFonts w:ascii="Arial" w:hAnsi="Arial" w:cs="Arial"/>
          <w:bCs/>
          <w:color w:val="FFFFFF" w:themeColor="background1"/>
          <w:spacing w:val="6"/>
          <w:sz w:val="24"/>
          <w:szCs w:val="24"/>
          <w:lang w:val="es-ES_tradnl"/>
        </w:rPr>
        <w:t>Que</w:t>
      </w:r>
      <w:proofErr w:type="gramEnd"/>
      <w:r w:rsidRPr="00292EA6">
        <w:rPr>
          <w:rFonts w:ascii="Arial" w:hAnsi="Arial" w:cs="Arial"/>
          <w:bCs/>
          <w:color w:val="FFFFFF" w:themeColor="background1"/>
          <w:spacing w:val="6"/>
          <w:sz w:val="24"/>
          <w:szCs w:val="24"/>
          <w:lang w:val="es-ES_tradnl"/>
        </w:rPr>
        <w:t xml:space="preserve"> revisados los documentos existentes en este Despacho, se verifico que en el predio que a continuación relacionamos, No se han adelantado obras por el Sistema de contribución por Valorización Municipal, por lo tanto se encuentra a PAZ Y SALVO por este concepto hasta el 31 de diciembre del 2022 por este concepto.</w:t>
      </w:r>
      <w:r w:rsidRPr="00292EA6">
        <w:rPr>
          <w:rFonts w:ascii="Arial" w:hAnsi="Arial" w:cs="Arial"/>
          <w:bCs/>
          <w:color w:val="FFFFFF" w:themeColor="background1"/>
          <w:spacing w:val="6"/>
          <w:sz w:val="24"/>
          <w:szCs w:val="24"/>
          <w:lang w:val="es-ES_tradnl"/>
        </w:rPr>
        <w:tab/>
      </w:r>
    </w:p>
    <w:p w14:paraId="67CAD295"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CEDULA CATASTRAL: </w:t>
      </w:r>
      <w:proofErr w:type="spellStart"/>
      <w:r w:rsidRPr="00292EA6">
        <w:rPr>
          <w:rFonts w:ascii="Arial" w:hAnsi="Arial" w:cs="Arial"/>
          <w:b/>
          <w:color w:val="FFFFFF" w:themeColor="background1"/>
          <w:spacing w:val="6"/>
          <w:sz w:val="24"/>
          <w:szCs w:val="24"/>
        </w:rPr>
        <w:t>NoCATASTRAL</w:t>
      </w:r>
      <w:proofErr w:type="spellEnd"/>
      <w:r w:rsidRPr="00292EA6">
        <w:rPr>
          <w:rFonts w:ascii="Arial" w:hAnsi="Arial" w:cs="Arial"/>
          <w:bCs/>
          <w:color w:val="FFFFFF" w:themeColor="background1"/>
          <w:spacing w:val="6"/>
          <w:sz w:val="24"/>
          <w:szCs w:val="24"/>
          <w:lang w:val="es-ES_tradnl"/>
        </w:rPr>
        <w:t>.</w:t>
      </w:r>
      <w:r w:rsidRPr="00292EA6">
        <w:rPr>
          <w:rFonts w:ascii="Arial" w:hAnsi="Arial" w:cs="Arial"/>
          <w:bCs/>
          <w:color w:val="FFFFFF" w:themeColor="background1"/>
          <w:spacing w:val="6"/>
          <w:sz w:val="24"/>
          <w:szCs w:val="24"/>
          <w:lang w:val="es-ES_tradnl"/>
        </w:rPr>
        <w:tab/>
      </w:r>
    </w:p>
    <w:p w14:paraId="6AFD8AD9"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rPr>
      </w:pPr>
      <w:r w:rsidRPr="00292EA6">
        <w:rPr>
          <w:rFonts w:ascii="Arial" w:hAnsi="Arial" w:cs="Arial"/>
          <w:bCs/>
          <w:color w:val="FFFFFF" w:themeColor="background1"/>
          <w:spacing w:val="6"/>
          <w:sz w:val="24"/>
          <w:szCs w:val="24"/>
        </w:rPr>
        <w:t xml:space="preserve">DIRECCIÓN: </w:t>
      </w:r>
      <w:r w:rsidRPr="00292EA6">
        <w:rPr>
          <w:rFonts w:ascii="Arial" w:hAnsi="Arial" w:cs="Arial"/>
          <w:b/>
          <w:bCs/>
          <w:color w:val="FFFFFF" w:themeColor="background1"/>
          <w:spacing w:val="6"/>
          <w:sz w:val="24"/>
          <w:szCs w:val="24"/>
          <w:lang w:val="es-ES_tradnl"/>
        </w:rPr>
        <w:t xml:space="preserve">D 4B 31 20 </w:t>
      </w:r>
      <w:proofErr w:type="spellStart"/>
      <w:r w:rsidRPr="00292EA6">
        <w:rPr>
          <w:rFonts w:ascii="Arial" w:hAnsi="Arial" w:cs="Arial"/>
          <w:b/>
          <w:bCs/>
          <w:color w:val="FFFFFF" w:themeColor="background1"/>
          <w:spacing w:val="6"/>
          <w:sz w:val="24"/>
          <w:szCs w:val="24"/>
          <w:lang w:val="es-ES_tradnl"/>
        </w:rPr>
        <w:t>To</w:t>
      </w:r>
      <w:proofErr w:type="spellEnd"/>
      <w:r w:rsidRPr="00292EA6">
        <w:rPr>
          <w:rFonts w:ascii="Arial" w:hAnsi="Arial" w:cs="Arial"/>
          <w:b/>
          <w:bCs/>
          <w:color w:val="FFFFFF" w:themeColor="background1"/>
          <w:spacing w:val="6"/>
          <w:sz w:val="24"/>
          <w:szCs w:val="24"/>
          <w:lang w:val="es-ES_tradnl"/>
        </w:rPr>
        <w:t xml:space="preserve"> _____ </w:t>
      </w:r>
      <w:proofErr w:type="spellStart"/>
      <w:r w:rsidRPr="00292EA6">
        <w:rPr>
          <w:rFonts w:ascii="Arial" w:hAnsi="Arial" w:cs="Arial"/>
          <w:b/>
          <w:bCs/>
          <w:color w:val="FFFFFF" w:themeColor="background1"/>
          <w:spacing w:val="6"/>
          <w:sz w:val="24"/>
          <w:szCs w:val="24"/>
          <w:lang w:val="es-ES_tradnl"/>
        </w:rPr>
        <w:t>Ap</w:t>
      </w:r>
      <w:proofErr w:type="spellEnd"/>
      <w:r w:rsidRPr="00292EA6">
        <w:rPr>
          <w:rFonts w:ascii="Arial" w:hAnsi="Arial" w:cs="Arial"/>
          <w:b/>
          <w:bCs/>
          <w:color w:val="FFFFFF" w:themeColor="background1"/>
          <w:spacing w:val="6"/>
          <w:sz w:val="24"/>
          <w:szCs w:val="24"/>
          <w:lang w:val="es-ES_tradnl"/>
        </w:rPr>
        <w:t xml:space="preserve"> _____ / </w:t>
      </w:r>
      <w:proofErr w:type="spellStart"/>
      <w:r w:rsidRPr="00292EA6">
        <w:rPr>
          <w:rFonts w:ascii="Arial" w:hAnsi="Arial" w:cs="Arial"/>
          <w:b/>
          <w:bCs/>
          <w:color w:val="FFFFFF" w:themeColor="background1"/>
          <w:spacing w:val="6"/>
          <w:sz w:val="24"/>
          <w:szCs w:val="24"/>
          <w:lang w:val="es-ES_tradnl"/>
        </w:rPr>
        <w:t>Pq</w:t>
      </w:r>
      <w:proofErr w:type="spellEnd"/>
      <w:r w:rsidRPr="00292EA6">
        <w:rPr>
          <w:rFonts w:ascii="Arial" w:hAnsi="Arial" w:cs="Arial"/>
          <w:b/>
          <w:bCs/>
          <w:color w:val="FFFFFF" w:themeColor="background1"/>
          <w:spacing w:val="6"/>
          <w:sz w:val="24"/>
          <w:szCs w:val="24"/>
          <w:lang w:val="es-ES_tradnl"/>
        </w:rPr>
        <w:t xml:space="preserve"> _____ / </w:t>
      </w:r>
      <w:proofErr w:type="spellStart"/>
      <w:r w:rsidRPr="00292EA6">
        <w:rPr>
          <w:rFonts w:ascii="Arial" w:hAnsi="Arial" w:cs="Arial"/>
          <w:b/>
          <w:bCs/>
          <w:color w:val="FFFFFF" w:themeColor="background1"/>
          <w:spacing w:val="6"/>
          <w:sz w:val="24"/>
          <w:szCs w:val="24"/>
          <w:lang w:val="es-ES_tradnl"/>
        </w:rPr>
        <w:t>Dp</w:t>
      </w:r>
      <w:proofErr w:type="spellEnd"/>
      <w:r w:rsidRPr="00292EA6">
        <w:rPr>
          <w:rFonts w:ascii="Arial" w:hAnsi="Arial" w:cs="Arial"/>
          <w:b/>
          <w:bCs/>
          <w:color w:val="FFFFFF" w:themeColor="background1"/>
          <w:spacing w:val="6"/>
          <w:sz w:val="24"/>
          <w:szCs w:val="24"/>
          <w:lang w:val="es-ES_tradnl"/>
        </w:rPr>
        <w:t xml:space="preserve"> _____</w:t>
      </w:r>
      <w:r w:rsidRPr="00292EA6">
        <w:rPr>
          <w:rFonts w:ascii="Arial" w:hAnsi="Arial" w:cs="Arial"/>
          <w:bCs/>
          <w:color w:val="FFFFFF" w:themeColor="background1"/>
          <w:spacing w:val="6"/>
          <w:sz w:val="24"/>
          <w:szCs w:val="24"/>
        </w:rPr>
        <w:tab/>
      </w:r>
    </w:p>
    <w:p w14:paraId="1BC4962E"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MUNICIPIO: ZIPAQUIRA </w:t>
      </w:r>
      <w:r w:rsidRPr="00292EA6">
        <w:rPr>
          <w:rFonts w:ascii="Arial" w:hAnsi="Arial" w:cs="Arial"/>
          <w:bCs/>
          <w:color w:val="FFFFFF" w:themeColor="background1"/>
          <w:spacing w:val="6"/>
          <w:sz w:val="24"/>
          <w:szCs w:val="24"/>
          <w:lang w:val="es-ES_tradnl"/>
        </w:rPr>
        <w:tab/>
      </w:r>
    </w:p>
    <w:p w14:paraId="5FC21330"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PROPIETARIO: FIDUCIARIA BOGOTA S.A.</w:t>
      </w:r>
      <w:r w:rsidRPr="00292EA6">
        <w:rPr>
          <w:rFonts w:ascii="Arial" w:hAnsi="Arial" w:cs="Arial"/>
          <w:bCs/>
          <w:color w:val="FFFFFF" w:themeColor="background1"/>
          <w:spacing w:val="6"/>
          <w:sz w:val="24"/>
          <w:szCs w:val="24"/>
          <w:lang w:val="es-ES_tradnl"/>
        </w:rPr>
        <w:tab/>
      </w:r>
    </w:p>
    <w:p w14:paraId="33670649"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CC: 000830055897 / 083005589877 </w:t>
      </w:r>
      <w:r w:rsidRPr="00292EA6">
        <w:rPr>
          <w:rFonts w:ascii="Arial" w:hAnsi="Arial" w:cs="Arial"/>
          <w:bCs/>
          <w:color w:val="FFFFFF" w:themeColor="background1"/>
          <w:spacing w:val="6"/>
          <w:sz w:val="24"/>
          <w:szCs w:val="24"/>
          <w:lang w:val="es-ES_tradnl"/>
        </w:rPr>
        <w:tab/>
      </w:r>
    </w:p>
    <w:p w14:paraId="1268DCF0" w14:textId="77777777" w:rsidR="005756D4" w:rsidRPr="00292EA6" w:rsidRDefault="005756D4" w:rsidP="00292EA6">
      <w:pPr>
        <w:pStyle w:val="ListaCC"/>
        <w:widowControl w:val="0"/>
        <w:tabs>
          <w:tab w:val="right" w:leader="hyphen" w:pos="8811"/>
        </w:tabs>
        <w:spacing w:line="440" w:lineRule="exact"/>
        <w:rPr>
          <w:rFonts w:ascii="Arial" w:hAnsi="Arial" w:cs="Arial"/>
          <w:bCs/>
          <w:color w:val="FFFFFF" w:themeColor="background1"/>
          <w:spacing w:val="6"/>
          <w:sz w:val="24"/>
          <w:szCs w:val="24"/>
          <w:lang w:val="es-ES_tradnl"/>
        </w:rPr>
      </w:pPr>
      <w:r w:rsidRPr="00292EA6">
        <w:rPr>
          <w:rFonts w:ascii="Arial" w:hAnsi="Arial" w:cs="Arial"/>
          <w:bCs/>
          <w:color w:val="FFFFFF" w:themeColor="background1"/>
          <w:spacing w:val="6"/>
          <w:sz w:val="24"/>
          <w:szCs w:val="24"/>
          <w:lang w:val="es-ES_tradnl"/>
        </w:rPr>
        <w:t xml:space="preserve">Se expide esta certificación a solicitud del interesado en Zipaquirá a _____ días del mes de ______ </w:t>
      </w:r>
      <w:proofErr w:type="spellStart"/>
      <w:r w:rsidRPr="00292EA6">
        <w:rPr>
          <w:rFonts w:ascii="Arial" w:hAnsi="Arial" w:cs="Arial"/>
          <w:bCs/>
          <w:color w:val="FFFFFF" w:themeColor="background1"/>
          <w:spacing w:val="6"/>
          <w:sz w:val="24"/>
          <w:szCs w:val="24"/>
          <w:lang w:val="es-ES_tradnl"/>
        </w:rPr>
        <w:t>de</w:t>
      </w:r>
      <w:proofErr w:type="spellEnd"/>
      <w:r w:rsidRPr="00292EA6">
        <w:rPr>
          <w:rFonts w:ascii="Arial" w:hAnsi="Arial" w:cs="Arial"/>
          <w:bCs/>
          <w:color w:val="FFFFFF" w:themeColor="background1"/>
          <w:spacing w:val="6"/>
          <w:sz w:val="24"/>
          <w:szCs w:val="24"/>
          <w:lang w:val="es-ES_tradnl"/>
        </w:rPr>
        <w:t xml:space="preserve"> 2022. </w:t>
      </w:r>
      <w:r w:rsidRPr="00292EA6">
        <w:rPr>
          <w:rFonts w:ascii="Arial" w:hAnsi="Arial" w:cs="Arial"/>
          <w:bCs/>
          <w:color w:val="FFFFFF" w:themeColor="background1"/>
          <w:spacing w:val="6"/>
          <w:sz w:val="24"/>
          <w:szCs w:val="24"/>
          <w:lang w:val="es-ES_tradnl"/>
        </w:rPr>
        <w:tab/>
      </w:r>
    </w:p>
    <w:p w14:paraId="00342D49" w14:textId="6CB9EE29" w:rsidR="005756D4" w:rsidRPr="00292EA6" w:rsidRDefault="005756D4" w:rsidP="00292EA6">
      <w:pPr>
        <w:widowControl w:val="0"/>
        <w:tabs>
          <w:tab w:val="right" w:leader="hyphen" w:pos="8811"/>
        </w:tabs>
        <w:spacing w:line="440" w:lineRule="exact"/>
        <w:jc w:val="both"/>
        <w:rPr>
          <w:rFonts w:ascii="Arial" w:hAnsi="Arial" w:cs="Arial"/>
          <w:bCs/>
          <w:color w:val="FFFFFF" w:themeColor="background1"/>
          <w:spacing w:val="6"/>
          <w:sz w:val="24"/>
          <w:szCs w:val="24"/>
          <w:lang w:val="es-CO"/>
        </w:rPr>
      </w:pPr>
      <w:r w:rsidRPr="00292EA6">
        <w:rPr>
          <w:rFonts w:ascii="Arial" w:hAnsi="Arial" w:cs="Arial"/>
          <w:bCs/>
          <w:color w:val="FFFFFF" w:themeColor="background1"/>
          <w:spacing w:val="6"/>
          <w:sz w:val="24"/>
          <w:szCs w:val="24"/>
          <w:lang w:val="es-CO"/>
        </w:rPr>
        <w:t xml:space="preserve">FIRMADO. – CAROL YESENIA HERNANDEZ ADAME – TESORERA MUNICIPAL. </w:t>
      </w:r>
      <w:r w:rsidRPr="00292EA6">
        <w:rPr>
          <w:rFonts w:ascii="Arial" w:hAnsi="Arial" w:cs="Arial"/>
          <w:bCs/>
          <w:color w:val="FFFFFF" w:themeColor="background1"/>
          <w:spacing w:val="6"/>
          <w:sz w:val="24"/>
          <w:szCs w:val="24"/>
          <w:lang w:val="es-CO"/>
        </w:rPr>
        <w:tab/>
      </w:r>
    </w:p>
    <w:p w14:paraId="332EEE1A" w14:textId="67AE6FC1" w:rsidR="005D72C1" w:rsidRPr="00292EA6" w:rsidRDefault="005756D4" w:rsidP="00292EA6">
      <w:pPr>
        <w:widowControl w:val="0"/>
        <w:tabs>
          <w:tab w:val="right" w:leader="hyphen" w:pos="8811"/>
        </w:tabs>
        <w:spacing w:line="440" w:lineRule="exact"/>
        <w:jc w:val="both"/>
        <w:rPr>
          <w:rFonts w:ascii="Arial" w:hAnsi="Arial" w:cs="Arial"/>
          <w:bCs/>
          <w:spacing w:val="6"/>
          <w:sz w:val="24"/>
          <w:szCs w:val="24"/>
          <w:lang w:val="es-CO"/>
        </w:rPr>
      </w:pPr>
      <w:r w:rsidRPr="00292EA6">
        <w:rPr>
          <w:rFonts w:ascii="Arial" w:hAnsi="Arial" w:cs="Arial"/>
          <w:bCs/>
          <w:spacing w:val="6"/>
          <w:sz w:val="24"/>
          <w:szCs w:val="24"/>
          <w:lang w:val="es-CO"/>
        </w:rPr>
        <w:t xml:space="preserve">DERECHOS NOTARIALES DECRETO 1681 DEL 16 DE SEPTIEMBRE DE 1.996, DECRETO 188 DEL 12 DE FEBRERO DE 2013 Y RESOLUCIÓN </w:t>
      </w:r>
      <w:r w:rsidR="0025289E" w:rsidRPr="00292EA6">
        <w:rPr>
          <w:rFonts w:ascii="Arial" w:hAnsi="Arial" w:cs="Arial"/>
          <w:bCs/>
          <w:spacing w:val="6"/>
          <w:sz w:val="24"/>
          <w:szCs w:val="24"/>
          <w:lang w:val="es-CO"/>
        </w:rPr>
        <w:t>00773 DEL 26 DE ENERO DE 2024</w:t>
      </w:r>
      <w:r w:rsidR="000A7038" w:rsidRPr="00292EA6">
        <w:rPr>
          <w:rFonts w:ascii="Arial" w:hAnsi="Arial" w:cs="Arial"/>
          <w:bCs/>
          <w:spacing w:val="6"/>
          <w:sz w:val="24"/>
          <w:szCs w:val="24"/>
          <w:lang w:val="es-CO"/>
        </w:rPr>
        <w:tab/>
        <w:t xml:space="preserve"> DE</w:t>
      </w:r>
      <w:r w:rsidRPr="00292EA6">
        <w:rPr>
          <w:rFonts w:ascii="Arial" w:hAnsi="Arial" w:cs="Arial"/>
          <w:bCs/>
          <w:spacing w:val="6"/>
          <w:sz w:val="24"/>
          <w:szCs w:val="24"/>
          <w:lang w:val="es-CO"/>
        </w:rPr>
        <w:t xml:space="preserve"> LA SUPERINTENDENCIA DE NOTARIADO Y REGISTRO</w:t>
      </w:r>
      <w:r w:rsidR="005D72C1" w:rsidRPr="00292EA6">
        <w:rPr>
          <w:rFonts w:ascii="Arial" w:hAnsi="Arial" w:cs="Arial"/>
          <w:bCs/>
          <w:spacing w:val="6"/>
          <w:sz w:val="24"/>
          <w:szCs w:val="24"/>
          <w:lang w:val="es-CO"/>
        </w:rPr>
        <w:t>. $</w:t>
      </w:r>
    </w:p>
    <w:p w14:paraId="2A71257A" w14:textId="77777777" w:rsidR="005D72C1" w:rsidRPr="00292EA6" w:rsidRDefault="005D72C1" w:rsidP="00292EA6">
      <w:pPr>
        <w:widowControl w:val="0"/>
        <w:tabs>
          <w:tab w:val="right" w:leader="hyphen" w:pos="8811"/>
        </w:tabs>
        <w:spacing w:line="440" w:lineRule="exact"/>
        <w:jc w:val="both"/>
        <w:rPr>
          <w:rFonts w:ascii="Arial" w:hAnsi="Arial" w:cs="Arial"/>
          <w:bCs/>
          <w:spacing w:val="6"/>
          <w:sz w:val="24"/>
          <w:szCs w:val="24"/>
          <w:lang w:val="es-CO"/>
        </w:rPr>
      </w:pPr>
      <w:r w:rsidRPr="00292EA6">
        <w:rPr>
          <w:rFonts w:ascii="Arial" w:hAnsi="Arial" w:cs="Arial"/>
          <w:bCs/>
          <w:spacing w:val="6"/>
          <w:sz w:val="24"/>
          <w:szCs w:val="24"/>
          <w:lang w:val="es-CO"/>
        </w:rPr>
        <w:lastRenderedPageBreak/>
        <w:t>IVA: $</w:t>
      </w:r>
    </w:p>
    <w:p w14:paraId="51B77E7A" w14:textId="77777777" w:rsidR="005D72C1" w:rsidRPr="00292EA6" w:rsidRDefault="005D72C1" w:rsidP="00292EA6">
      <w:pPr>
        <w:widowControl w:val="0"/>
        <w:tabs>
          <w:tab w:val="right" w:leader="hyphen" w:pos="8811"/>
        </w:tabs>
        <w:spacing w:line="440" w:lineRule="exact"/>
        <w:jc w:val="both"/>
        <w:rPr>
          <w:rFonts w:ascii="Arial" w:hAnsi="Arial" w:cs="Arial"/>
          <w:bCs/>
          <w:spacing w:val="6"/>
          <w:sz w:val="24"/>
          <w:szCs w:val="24"/>
          <w:lang w:val="es-CO"/>
        </w:rPr>
      </w:pPr>
      <w:r w:rsidRPr="00292EA6">
        <w:rPr>
          <w:rFonts w:ascii="Arial" w:hAnsi="Arial" w:cs="Arial"/>
          <w:bCs/>
          <w:spacing w:val="6"/>
          <w:sz w:val="24"/>
          <w:szCs w:val="24"/>
          <w:lang w:val="es-CO"/>
        </w:rPr>
        <w:t>SUPERINTENDENCIA DE NOTARIADO Y REGISTRO: $</w:t>
      </w:r>
    </w:p>
    <w:p w14:paraId="077C0144" w14:textId="77777777" w:rsidR="005D72C1" w:rsidRPr="00292EA6" w:rsidRDefault="005D72C1" w:rsidP="00292EA6">
      <w:pPr>
        <w:widowControl w:val="0"/>
        <w:tabs>
          <w:tab w:val="right" w:leader="hyphen" w:pos="8811"/>
        </w:tabs>
        <w:spacing w:line="440" w:lineRule="exact"/>
        <w:jc w:val="both"/>
        <w:rPr>
          <w:rFonts w:ascii="Arial" w:hAnsi="Arial" w:cs="Arial"/>
          <w:bCs/>
          <w:spacing w:val="6"/>
          <w:sz w:val="24"/>
          <w:szCs w:val="24"/>
          <w:lang w:val="es-CO"/>
        </w:rPr>
      </w:pPr>
      <w:r w:rsidRPr="00292EA6">
        <w:rPr>
          <w:rFonts w:ascii="Arial" w:hAnsi="Arial" w:cs="Arial"/>
          <w:bCs/>
          <w:spacing w:val="6"/>
          <w:sz w:val="24"/>
          <w:szCs w:val="24"/>
          <w:lang w:val="es-CO"/>
        </w:rPr>
        <w:t>CUENTA ESPECIAL PARA EL NOTARIADO: $</w:t>
      </w:r>
    </w:p>
    <w:p w14:paraId="3B49333E" w14:textId="317DAC88" w:rsidR="005D72C1" w:rsidRPr="00292EA6" w:rsidRDefault="005D72C1" w:rsidP="00292EA6">
      <w:pPr>
        <w:widowControl w:val="0"/>
        <w:tabs>
          <w:tab w:val="right" w:leader="hyphen" w:pos="8811"/>
        </w:tabs>
        <w:spacing w:line="440" w:lineRule="exact"/>
        <w:jc w:val="both"/>
        <w:rPr>
          <w:rFonts w:ascii="Arial" w:hAnsi="Arial" w:cs="Arial"/>
          <w:bCs/>
          <w:spacing w:val="6"/>
          <w:sz w:val="24"/>
          <w:szCs w:val="24"/>
          <w:lang w:val="es-CO"/>
        </w:rPr>
      </w:pPr>
      <w:r w:rsidRPr="00292EA6">
        <w:rPr>
          <w:rFonts w:ascii="Arial" w:hAnsi="Arial" w:cs="Arial"/>
          <w:bCs/>
          <w:spacing w:val="6"/>
          <w:sz w:val="24"/>
          <w:szCs w:val="24"/>
          <w:lang w:val="es-CO"/>
        </w:rPr>
        <w:t>RETENCIÓN EN LA FUENTE: $</w:t>
      </w:r>
      <w:r w:rsidR="000A7038" w:rsidRPr="00292EA6">
        <w:rPr>
          <w:rFonts w:ascii="Arial" w:hAnsi="Arial" w:cs="Arial"/>
          <w:bCs/>
          <w:spacing w:val="6"/>
          <w:sz w:val="24"/>
          <w:szCs w:val="24"/>
          <w:lang w:val="es-CO"/>
        </w:rPr>
        <w:t>0</w:t>
      </w:r>
      <w:r w:rsidR="000A7038" w:rsidRPr="00292EA6">
        <w:rPr>
          <w:rFonts w:ascii="Arial" w:hAnsi="Arial" w:cs="Arial"/>
          <w:bCs/>
          <w:spacing w:val="6"/>
          <w:sz w:val="24"/>
          <w:szCs w:val="24"/>
          <w:lang w:val="es-CO"/>
        </w:rPr>
        <w:tab/>
      </w:r>
    </w:p>
    <w:p w14:paraId="023FAB71" w14:textId="4B7CA433" w:rsidR="005D72C1" w:rsidRPr="00292EA6" w:rsidRDefault="005D72C1" w:rsidP="00292EA6">
      <w:pPr>
        <w:widowControl w:val="0"/>
        <w:tabs>
          <w:tab w:val="right" w:leader="hyphen" w:pos="8811"/>
        </w:tabs>
        <w:spacing w:line="440" w:lineRule="exact"/>
        <w:jc w:val="both"/>
        <w:rPr>
          <w:rFonts w:ascii="Arial" w:hAnsi="Arial" w:cs="Arial"/>
          <w:bCs/>
          <w:spacing w:val="6"/>
          <w:sz w:val="24"/>
          <w:szCs w:val="24"/>
          <w:lang w:val="es-CO"/>
        </w:rPr>
      </w:pPr>
      <w:r w:rsidRPr="00292EA6">
        <w:rPr>
          <w:rFonts w:ascii="Arial" w:hAnsi="Arial" w:cs="Arial"/>
          <w:bCs/>
          <w:spacing w:val="6"/>
          <w:sz w:val="24"/>
          <w:szCs w:val="24"/>
          <w:lang w:val="es-CO"/>
        </w:rPr>
        <w:t xml:space="preserve">ESTA ESCRITURA SE EXTIENDE EN LAS HOJAS DE PAPEL NOTARIAL NÚMEROS: </w:t>
      </w:r>
      <w:r w:rsidR="00E013C3" w:rsidRPr="00292EA6">
        <w:rPr>
          <w:rFonts w:ascii="Arial" w:hAnsi="Arial" w:cs="Arial"/>
          <w:bCs/>
          <w:spacing w:val="6"/>
          <w:sz w:val="24"/>
          <w:szCs w:val="24"/>
          <w:lang w:val="es-CO"/>
        </w:rPr>
        <w:tab/>
      </w:r>
    </w:p>
    <w:p w14:paraId="5FA0C053" w14:textId="77777777" w:rsidR="005D72C1" w:rsidRPr="00292EA6" w:rsidRDefault="005D72C1" w:rsidP="00292EA6">
      <w:pPr>
        <w:pStyle w:val="ListaCC"/>
        <w:widowControl w:val="0"/>
        <w:tabs>
          <w:tab w:val="right" w:leader="hyphen" w:pos="8811"/>
        </w:tabs>
        <w:spacing w:line="440" w:lineRule="exact"/>
        <w:rPr>
          <w:rFonts w:ascii="Arial" w:hAnsi="Arial" w:cs="Arial"/>
          <w:bCs/>
          <w:spacing w:val="6"/>
          <w:sz w:val="24"/>
          <w:szCs w:val="24"/>
        </w:rPr>
      </w:pPr>
    </w:p>
    <w:p w14:paraId="6B450B92" w14:textId="77777777" w:rsidR="005D72C1" w:rsidRPr="00292EA6" w:rsidRDefault="005D72C1" w:rsidP="00292EA6">
      <w:pPr>
        <w:pStyle w:val="ListaCC"/>
        <w:widowControl w:val="0"/>
        <w:tabs>
          <w:tab w:val="right" w:leader="hyphen" w:pos="8811"/>
        </w:tabs>
        <w:spacing w:line="440" w:lineRule="exact"/>
        <w:rPr>
          <w:rFonts w:ascii="Arial" w:hAnsi="Arial" w:cs="Arial"/>
          <w:bCs/>
          <w:spacing w:val="6"/>
          <w:sz w:val="24"/>
          <w:szCs w:val="24"/>
        </w:rPr>
      </w:pPr>
    </w:p>
    <w:p w14:paraId="4E05D9EC" w14:textId="77777777" w:rsidR="00A10F47" w:rsidRPr="00292EA6" w:rsidRDefault="00A10F47" w:rsidP="00292EA6">
      <w:pPr>
        <w:pStyle w:val="ListaCC"/>
        <w:widowControl w:val="0"/>
        <w:tabs>
          <w:tab w:val="right" w:leader="hyphen" w:pos="8811"/>
        </w:tabs>
        <w:spacing w:line="440" w:lineRule="exact"/>
        <w:rPr>
          <w:rFonts w:ascii="Arial" w:hAnsi="Arial" w:cs="Arial"/>
          <w:bCs/>
          <w:spacing w:val="6"/>
          <w:sz w:val="24"/>
          <w:szCs w:val="24"/>
        </w:rPr>
      </w:pPr>
    </w:p>
    <w:p w14:paraId="5186024F" w14:textId="77777777" w:rsidR="00A10F47" w:rsidRPr="00292EA6" w:rsidRDefault="00A10F47" w:rsidP="00292EA6">
      <w:pPr>
        <w:pStyle w:val="ListaCC"/>
        <w:widowControl w:val="0"/>
        <w:tabs>
          <w:tab w:val="right" w:leader="hyphen" w:pos="8811"/>
        </w:tabs>
        <w:spacing w:line="440" w:lineRule="exact"/>
        <w:rPr>
          <w:rFonts w:ascii="Arial" w:hAnsi="Arial" w:cs="Arial"/>
          <w:bCs/>
          <w:spacing w:val="6"/>
          <w:sz w:val="24"/>
          <w:szCs w:val="24"/>
        </w:rPr>
      </w:pPr>
    </w:p>
    <w:p w14:paraId="1D1366CB" w14:textId="77777777" w:rsidR="00965079" w:rsidRPr="00292EA6" w:rsidRDefault="00965079" w:rsidP="00292EA6">
      <w:pPr>
        <w:pStyle w:val="ListaCC"/>
        <w:widowControl w:val="0"/>
        <w:tabs>
          <w:tab w:val="right" w:leader="hyphen" w:pos="8811"/>
        </w:tabs>
        <w:spacing w:line="440" w:lineRule="exact"/>
        <w:rPr>
          <w:rFonts w:ascii="Arial" w:hAnsi="Arial" w:cs="Arial"/>
          <w:b/>
          <w:bCs/>
          <w:spacing w:val="6"/>
          <w:sz w:val="24"/>
          <w:szCs w:val="24"/>
        </w:rPr>
      </w:pPr>
      <w:r w:rsidRPr="00292EA6">
        <w:rPr>
          <w:rFonts w:ascii="Arial" w:hAnsi="Arial" w:cs="Arial"/>
          <w:b/>
          <w:bCs/>
          <w:spacing w:val="6"/>
          <w:sz w:val="24"/>
          <w:szCs w:val="24"/>
        </w:rPr>
        <w:t>ESTA HOJA HACE PARTE DE LA ESCRITURA NÚMERO</w:t>
      </w:r>
    </w:p>
    <w:p w14:paraId="0C5B4846" w14:textId="77777777" w:rsidR="00965079" w:rsidRPr="00292EA6" w:rsidRDefault="00965079" w:rsidP="00292EA6">
      <w:pPr>
        <w:pStyle w:val="ListaCC"/>
        <w:widowControl w:val="0"/>
        <w:tabs>
          <w:tab w:val="right" w:leader="hyphen" w:pos="8811"/>
        </w:tabs>
        <w:spacing w:line="440" w:lineRule="exact"/>
        <w:rPr>
          <w:rFonts w:ascii="Arial" w:hAnsi="Arial" w:cs="Arial"/>
          <w:b/>
          <w:bCs/>
          <w:spacing w:val="6"/>
          <w:sz w:val="24"/>
          <w:szCs w:val="24"/>
        </w:rPr>
      </w:pPr>
    </w:p>
    <w:p w14:paraId="24F066B2" w14:textId="77777777" w:rsidR="00965079" w:rsidRPr="00292EA6" w:rsidRDefault="00965079" w:rsidP="00292EA6">
      <w:pPr>
        <w:pStyle w:val="ListaCC"/>
        <w:widowControl w:val="0"/>
        <w:tabs>
          <w:tab w:val="right" w:leader="hyphen" w:pos="8811"/>
        </w:tabs>
        <w:spacing w:line="440" w:lineRule="exact"/>
        <w:rPr>
          <w:rFonts w:ascii="Arial" w:hAnsi="Arial" w:cs="Arial"/>
          <w:b/>
          <w:bCs/>
          <w:spacing w:val="6"/>
          <w:sz w:val="24"/>
          <w:szCs w:val="24"/>
        </w:rPr>
      </w:pPr>
      <w:r w:rsidRPr="00292EA6">
        <w:rPr>
          <w:rFonts w:ascii="Arial" w:hAnsi="Arial" w:cs="Arial"/>
          <w:b/>
          <w:bCs/>
          <w:spacing w:val="6"/>
          <w:sz w:val="24"/>
          <w:szCs w:val="24"/>
        </w:rPr>
        <w:t>DE FECHA:</w:t>
      </w:r>
    </w:p>
    <w:p w14:paraId="35A07628" w14:textId="77777777" w:rsidR="00965079" w:rsidRPr="00292EA6" w:rsidRDefault="00965079" w:rsidP="00292EA6">
      <w:pPr>
        <w:pStyle w:val="ListaCC"/>
        <w:widowControl w:val="0"/>
        <w:tabs>
          <w:tab w:val="right" w:leader="hyphen" w:pos="8811"/>
        </w:tabs>
        <w:spacing w:line="440" w:lineRule="exact"/>
        <w:rPr>
          <w:rFonts w:ascii="Arial" w:hAnsi="Arial" w:cs="Arial"/>
          <w:b/>
          <w:bCs/>
          <w:spacing w:val="6"/>
          <w:sz w:val="24"/>
          <w:szCs w:val="24"/>
        </w:rPr>
      </w:pPr>
    </w:p>
    <w:p w14:paraId="67E1BEE9" w14:textId="77777777" w:rsidR="00965079" w:rsidRPr="00292EA6" w:rsidRDefault="00965079" w:rsidP="00292EA6">
      <w:pPr>
        <w:pStyle w:val="ListaCC"/>
        <w:widowControl w:val="0"/>
        <w:tabs>
          <w:tab w:val="right" w:leader="hyphen" w:pos="8811"/>
        </w:tabs>
        <w:spacing w:line="440" w:lineRule="exact"/>
        <w:rPr>
          <w:rFonts w:ascii="Arial" w:hAnsi="Arial" w:cs="Arial"/>
          <w:b/>
          <w:bCs/>
          <w:spacing w:val="6"/>
          <w:sz w:val="24"/>
          <w:szCs w:val="24"/>
        </w:rPr>
      </w:pPr>
      <w:r w:rsidRPr="00292EA6">
        <w:rPr>
          <w:rFonts w:ascii="Arial" w:hAnsi="Arial" w:cs="Arial"/>
          <w:b/>
          <w:bCs/>
          <w:spacing w:val="6"/>
          <w:sz w:val="24"/>
          <w:szCs w:val="24"/>
        </w:rPr>
        <w:t>DE LA NOTARIA SETENTA Y UNA (71) DEL CIRCULO DE BOGOTA, D.C.</w:t>
      </w:r>
      <w:r w:rsidRPr="00292EA6">
        <w:rPr>
          <w:rFonts w:ascii="Arial" w:hAnsi="Arial" w:cs="Arial"/>
          <w:b/>
          <w:bCs/>
          <w:spacing w:val="6"/>
          <w:sz w:val="24"/>
          <w:szCs w:val="24"/>
        </w:rPr>
        <w:tab/>
      </w:r>
    </w:p>
    <w:p w14:paraId="379F05D2" w14:textId="77777777" w:rsidR="005D72C1" w:rsidRPr="00292EA6" w:rsidRDefault="005D72C1" w:rsidP="00292EA6">
      <w:pPr>
        <w:pStyle w:val="ListaCC"/>
        <w:widowControl w:val="0"/>
        <w:tabs>
          <w:tab w:val="right" w:leader="hyphen" w:pos="8811"/>
        </w:tabs>
        <w:spacing w:line="440" w:lineRule="exact"/>
        <w:rPr>
          <w:rFonts w:ascii="Arial" w:hAnsi="Arial" w:cs="Arial"/>
          <w:bCs/>
          <w:spacing w:val="6"/>
          <w:sz w:val="24"/>
          <w:szCs w:val="24"/>
        </w:rPr>
      </w:pPr>
    </w:p>
    <w:p w14:paraId="5A65DD70" w14:textId="4A519A73" w:rsidR="00C40CC7" w:rsidRPr="00292EA6" w:rsidRDefault="00C40CC7" w:rsidP="00292EA6">
      <w:pPr>
        <w:pStyle w:val="ListaCC"/>
        <w:widowControl w:val="0"/>
        <w:tabs>
          <w:tab w:val="right" w:leader="hyphen" w:pos="8811"/>
        </w:tabs>
        <w:spacing w:line="440" w:lineRule="exact"/>
        <w:rPr>
          <w:rFonts w:ascii="Arial" w:hAnsi="Arial" w:cs="Arial"/>
          <w:bCs/>
          <w:spacing w:val="6"/>
          <w:sz w:val="24"/>
          <w:szCs w:val="24"/>
        </w:rPr>
      </w:pPr>
      <w:r w:rsidRPr="00292EA6">
        <w:rPr>
          <w:rFonts w:ascii="Arial" w:hAnsi="Arial" w:cs="Arial"/>
          <w:bCs/>
          <w:spacing w:val="6"/>
          <w:sz w:val="24"/>
          <w:szCs w:val="24"/>
        </w:rPr>
        <w:t xml:space="preserve">Los comparecientes: </w:t>
      </w:r>
    </w:p>
    <w:p w14:paraId="10ED0801" w14:textId="77777777" w:rsidR="00D37E71" w:rsidRPr="00292EA6" w:rsidRDefault="00D37E71" w:rsidP="00292EA6">
      <w:pPr>
        <w:pStyle w:val="ListaCC"/>
        <w:widowControl w:val="0"/>
        <w:tabs>
          <w:tab w:val="right" w:leader="hyphen" w:pos="8811"/>
        </w:tabs>
        <w:spacing w:line="440" w:lineRule="exact"/>
        <w:rPr>
          <w:rFonts w:ascii="Arial" w:hAnsi="Arial" w:cs="Arial"/>
          <w:b/>
          <w:bCs/>
          <w:spacing w:val="6"/>
          <w:sz w:val="24"/>
          <w:szCs w:val="24"/>
        </w:rPr>
      </w:pPr>
    </w:p>
    <w:p w14:paraId="7058BA91" w14:textId="77777777" w:rsidR="00D27E3B" w:rsidRPr="00292EA6" w:rsidRDefault="00D27E3B" w:rsidP="00292EA6">
      <w:pPr>
        <w:pStyle w:val="ListaCC"/>
        <w:widowControl w:val="0"/>
        <w:tabs>
          <w:tab w:val="right" w:leader="hyphen" w:pos="8811"/>
        </w:tabs>
        <w:spacing w:line="440" w:lineRule="exact"/>
        <w:rPr>
          <w:rFonts w:ascii="Arial" w:hAnsi="Arial" w:cs="Arial"/>
          <w:b/>
          <w:bCs/>
          <w:spacing w:val="6"/>
          <w:sz w:val="24"/>
          <w:szCs w:val="24"/>
        </w:rPr>
      </w:pPr>
    </w:p>
    <w:p w14:paraId="16FA5353" w14:textId="77777777" w:rsidR="00A10F47" w:rsidRPr="00292EA6" w:rsidRDefault="00A10F47" w:rsidP="00292EA6">
      <w:pPr>
        <w:pStyle w:val="ListaCC"/>
        <w:widowControl w:val="0"/>
        <w:tabs>
          <w:tab w:val="right" w:leader="hyphen" w:pos="8811"/>
        </w:tabs>
        <w:spacing w:line="440" w:lineRule="exact"/>
        <w:rPr>
          <w:rFonts w:ascii="Arial" w:hAnsi="Arial" w:cs="Arial"/>
          <w:b/>
          <w:bCs/>
          <w:spacing w:val="6"/>
          <w:sz w:val="24"/>
          <w:szCs w:val="24"/>
        </w:rPr>
      </w:pPr>
    </w:p>
    <w:p w14:paraId="1C5B5A5E" w14:textId="77777777" w:rsidR="00E11B82" w:rsidRPr="00292EA6" w:rsidRDefault="00E11B82" w:rsidP="00292EA6">
      <w:pPr>
        <w:pStyle w:val="ListaCC"/>
        <w:widowControl w:val="0"/>
        <w:tabs>
          <w:tab w:val="right" w:leader="hyphen" w:pos="8811"/>
        </w:tabs>
        <w:spacing w:line="440" w:lineRule="exact"/>
        <w:rPr>
          <w:rFonts w:ascii="Arial" w:hAnsi="Arial" w:cs="Arial"/>
          <w:b/>
          <w:bCs/>
          <w:spacing w:val="6"/>
          <w:sz w:val="24"/>
          <w:szCs w:val="24"/>
        </w:rPr>
      </w:pPr>
    </w:p>
    <w:p w14:paraId="33B2FAA3" w14:textId="77777777" w:rsidR="00AB7A16" w:rsidRPr="00292EA6" w:rsidRDefault="00AB7A16" w:rsidP="00292EA6">
      <w:pPr>
        <w:pStyle w:val="ListaCC"/>
        <w:widowControl w:val="0"/>
        <w:tabs>
          <w:tab w:val="right" w:leader="hyphen" w:pos="8811"/>
        </w:tabs>
        <w:spacing w:line="440" w:lineRule="exact"/>
        <w:rPr>
          <w:rFonts w:ascii="Arial" w:hAnsi="Arial" w:cs="Arial"/>
          <w:b/>
          <w:bCs/>
          <w:iCs/>
          <w:spacing w:val="6"/>
          <w:sz w:val="24"/>
          <w:szCs w:val="24"/>
          <w:lang w:val="es-ES"/>
        </w:rPr>
      </w:pPr>
      <w:r w:rsidRPr="00292EA6">
        <w:rPr>
          <w:rFonts w:ascii="Arial" w:hAnsi="Arial" w:cs="Arial"/>
          <w:b/>
          <w:bCs/>
          <w:iCs/>
          <w:spacing w:val="6"/>
          <w:sz w:val="24"/>
          <w:szCs w:val="24"/>
          <w:lang w:val="es-ES"/>
        </w:rPr>
        <w:t>CARLOS ALBERTO PERRY WOBST</w:t>
      </w:r>
    </w:p>
    <w:p w14:paraId="74460F29" w14:textId="77777777" w:rsidR="00AB7A16" w:rsidRPr="00292EA6" w:rsidRDefault="00AB7A16" w:rsidP="00292EA6">
      <w:pPr>
        <w:pStyle w:val="ListaCC"/>
        <w:widowControl w:val="0"/>
        <w:tabs>
          <w:tab w:val="right" w:leader="hyphen" w:pos="8811"/>
        </w:tabs>
        <w:spacing w:line="440" w:lineRule="exact"/>
        <w:rPr>
          <w:rFonts w:ascii="Arial" w:hAnsi="Arial" w:cs="Arial"/>
          <w:b/>
          <w:bCs/>
          <w:iCs/>
          <w:spacing w:val="6"/>
          <w:sz w:val="24"/>
          <w:szCs w:val="24"/>
          <w:lang w:val="es-ES"/>
        </w:rPr>
      </w:pPr>
      <w:r w:rsidRPr="00292EA6">
        <w:rPr>
          <w:rFonts w:ascii="Arial" w:hAnsi="Arial" w:cs="Arial"/>
          <w:b/>
          <w:bCs/>
          <w:iCs/>
          <w:spacing w:val="6"/>
          <w:sz w:val="24"/>
          <w:szCs w:val="24"/>
          <w:lang w:val="es-ES"/>
        </w:rPr>
        <w:t>C.C. No. 80.090.710 de Bogotá D.C.</w:t>
      </w:r>
    </w:p>
    <w:p w14:paraId="077DFD85" w14:textId="1A3BA85F" w:rsidR="0025289E" w:rsidRPr="00292EA6" w:rsidRDefault="00AB7A16" w:rsidP="00292EA6">
      <w:pPr>
        <w:pStyle w:val="ListaCC"/>
        <w:widowControl w:val="0"/>
        <w:tabs>
          <w:tab w:val="right" w:leader="hyphen" w:pos="8811"/>
        </w:tabs>
        <w:spacing w:line="440" w:lineRule="exact"/>
        <w:rPr>
          <w:rFonts w:ascii="Arial" w:hAnsi="Arial" w:cs="Arial"/>
          <w:b/>
          <w:bCs/>
          <w:spacing w:val="6"/>
          <w:sz w:val="24"/>
          <w:szCs w:val="24"/>
        </w:rPr>
      </w:pPr>
      <w:r w:rsidRPr="00292EA6">
        <w:rPr>
          <w:rFonts w:ascii="Arial" w:hAnsi="Arial" w:cs="Arial"/>
          <w:b/>
          <w:spacing w:val="6"/>
          <w:sz w:val="24"/>
          <w:szCs w:val="24"/>
          <w:lang w:eastAsia="es-MX"/>
        </w:rPr>
        <w:t xml:space="preserve">REPRESENTANTE LEGAL ESPECIAL Y APODERADO GENERAL DE LA SOCIEDAD </w:t>
      </w:r>
      <w:r w:rsidRPr="00292EA6">
        <w:rPr>
          <w:rFonts w:ascii="Arial" w:hAnsi="Arial" w:cs="Arial"/>
          <w:b/>
          <w:bCs/>
          <w:spacing w:val="6"/>
          <w:sz w:val="24"/>
          <w:szCs w:val="24"/>
        </w:rPr>
        <w:t xml:space="preserve">CONSTRUCTORA CAPITAL BOGOTÁ S.A.S., CON NIT. 900.192.711-6, EN SU CALIDAD DE </w:t>
      </w:r>
      <w:r w:rsidRPr="00292EA6">
        <w:rPr>
          <w:rFonts w:ascii="Arial" w:hAnsi="Arial" w:cs="Arial"/>
          <w:b/>
          <w:spacing w:val="6"/>
          <w:sz w:val="24"/>
          <w:szCs w:val="24"/>
        </w:rPr>
        <w:t xml:space="preserve">FIDEICOMITENTE CONSTRUCTOR RESPONSABLE DEL PROYECTO SOCIEDAD QUE A SU VEZ OBRA COMO </w:t>
      </w:r>
      <w:r w:rsidRPr="00292EA6">
        <w:rPr>
          <w:rFonts w:ascii="Arial" w:hAnsi="Arial" w:cs="Arial"/>
          <w:b/>
          <w:bCs/>
          <w:spacing w:val="6"/>
          <w:sz w:val="24"/>
          <w:szCs w:val="24"/>
        </w:rPr>
        <w:t xml:space="preserve">APODERADA ESPECIAL DE </w:t>
      </w:r>
      <w:r w:rsidR="0025289E" w:rsidRPr="00292EA6">
        <w:rPr>
          <w:rFonts w:ascii="Arial" w:hAnsi="Arial" w:cs="Arial"/>
          <w:b/>
          <w:spacing w:val="6"/>
          <w:sz w:val="24"/>
          <w:szCs w:val="24"/>
        </w:rPr>
        <w:t xml:space="preserve">FIDUCIARIA BOGOTÁ S.A., NIT. 800.142.383-7 </w:t>
      </w:r>
      <w:r w:rsidR="0025289E" w:rsidRPr="00292EA6">
        <w:rPr>
          <w:rFonts w:ascii="Arial" w:hAnsi="Arial" w:cs="Arial"/>
          <w:b/>
          <w:bCs/>
          <w:spacing w:val="6"/>
          <w:sz w:val="24"/>
          <w:szCs w:val="24"/>
        </w:rPr>
        <w:t>VOCERA Y ADMINISTRADORA DEL PATRIMONIO AUTÓNOMO DENOMINADO</w:t>
      </w:r>
      <w:r w:rsidR="0025289E" w:rsidRPr="00292EA6">
        <w:rPr>
          <w:rFonts w:ascii="Arial" w:hAnsi="Arial" w:cs="Arial"/>
          <w:b/>
          <w:spacing w:val="6"/>
          <w:sz w:val="24"/>
          <w:szCs w:val="24"/>
        </w:rPr>
        <w:t xml:space="preserve"> FIDEICOMISO LOTE ALAMEDA DE ZIPAQUIRÁ – </w:t>
      </w:r>
      <w:r w:rsidR="0025289E" w:rsidRPr="00292EA6">
        <w:rPr>
          <w:rFonts w:ascii="Arial" w:hAnsi="Arial" w:cs="Arial"/>
          <w:b/>
          <w:spacing w:val="6"/>
          <w:sz w:val="24"/>
          <w:szCs w:val="24"/>
        </w:rPr>
        <w:lastRenderedPageBreak/>
        <w:t>FIDUBOGOTÁ, NIT 830.055.897-7</w:t>
      </w:r>
    </w:p>
    <w:p w14:paraId="78BCC71A" w14:textId="77777777" w:rsidR="0025289E" w:rsidRPr="00292EA6" w:rsidRDefault="0025289E" w:rsidP="00292EA6">
      <w:pPr>
        <w:pStyle w:val="ListaCC"/>
        <w:widowControl w:val="0"/>
        <w:tabs>
          <w:tab w:val="right" w:leader="hyphen" w:pos="8811"/>
        </w:tabs>
        <w:spacing w:line="440" w:lineRule="exact"/>
        <w:rPr>
          <w:rFonts w:ascii="Arial" w:hAnsi="Arial" w:cs="Arial"/>
          <w:b/>
          <w:bCs/>
          <w:spacing w:val="6"/>
          <w:sz w:val="24"/>
          <w:szCs w:val="24"/>
        </w:rPr>
      </w:pPr>
    </w:p>
    <w:p w14:paraId="15396FC3" w14:textId="77777777" w:rsidR="0025289E" w:rsidRPr="00292EA6" w:rsidRDefault="0025289E" w:rsidP="00292EA6">
      <w:pPr>
        <w:pStyle w:val="ListaCC"/>
        <w:widowControl w:val="0"/>
        <w:tabs>
          <w:tab w:val="right" w:leader="hyphen" w:pos="8811"/>
        </w:tabs>
        <w:spacing w:line="440" w:lineRule="exact"/>
        <w:rPr>
          <w:rFonts w:ascii="Arial" w:hAnsi="Arial" w:cs="Arial"/>
          <w:b/>
          <w:color w:val="0000FF"/>
          <w:spacing w:val="6"/>
          <w:sz w:val="24"/>
          <w:szCs w:val="24"/>
        </w:rPr>
      </w:pPr>
    </w:p>
    <w:p w14:paraId="295CD25A" w14:textId="77777777" w:rsidR="00DC54C9" w:rsidRPr="00292EA6" w:rsidRDefault="00DC54C9" w:rsidP="00292EA6">
      <w:pPr>
        <w:widowControl w:val="0"/>
        <w:tabs>
          <w:tab w:val="right" w:leader="hyphen" w:pos="8811"/>
        </w:tabs>
        <w:spacing w:line="440" w:lineRule="exact"/>
        <w:rPr>
          <w:rFonts w:ascii="Arial" w:hAnsi="Arial" w:cs="Arial"/>
          <w:b/>
          <w:color w:val="0000FF"/>
          <w:spacing w:val="6"/>
          <w:sz w:val="24"/>
          <w:szCs w:val="24"/>
          <w:lang w:val="es-CO"/>
        </w:rPr>
      </w:pPr>
    </w:p>
    <w:p w14:paraId="68FE809D" w14:textId="77777777" w:rsidR="00F67ACD" w:rsidRPr="00292EA6" w:rsidRDefault="00F67ACD" w:rsidP="00292EA6">
      <w:pPr>
        <w:widowControl w:val="0"/>
        <w:tabs>
          <w:tab w:val="right" w:leader="hyphen" w:pos="8811"/>
        </w:tabs>
        <w:spacing w:line="440" w:lineRule="exact"/>
        <w:rPr>
          <w:rFonts w:ascii="Arial" w:hAnsi="Arial" w:cs="Arial"/>
          <w:b/>
          <w:color w:val="0000FF"/>
          <w:spacing w:val="6"/>
          <w:sz w:val="24"/>
          <w:szCs w:val="24"/>
          <w:lang w:val="es-CO"/>
        </w:rPr>
      </w:pPr>
    </w:p>
    <w:p w14:paraId="0698F08A" w14:textId="77777777" w:rsidR="00A10F47" w:rsidRPr="00292EA6" w:rsidRDefault="00A10F47" w:rsidP="00292EA6">
      <w:pPr>
        <w:widowControl w:val="0"/>
        <w:tabs>
          <w:tab w:val="right" w:leader="hyphen" w:pos="8811"/>
        </w:tabs>
        <w:spacing w:line="440" w:lineRule="exact"/>
        <w:rPr>
          <w:rFonts w:ascii="Arial" w:hAnsi="Arial" w:cs="Arial"/>
          <w:b/>
          <w:color w:val="0000FF"/>
          <w:spacing w:val="6"/>
          <w:sz w:val="24"/>
          <w:szCs w:val="24"/>
          <w:lang w:val="es-CO"/>
        </w:rPr>
      </w:pPr>
    </w:p>
    <w:p w14:paraId="34508805" w14:textId="77777777" w:rsidR="00D27188" w:rsidRPr="00292EA6" w:rsidRDefault="00D27188" w:rsidP="00292EA6">
      <w:pPr>
        <w:widowControl w:val="0"/>
        <w:tabs>
          <w:tab w:val="right" w:leader="hyphen" w:pos="8811"/>
        </w:tabs>
        <w:spacing w:line="440" w:lineRule="exact"/>
        <w:rPr>
          <w:rFonts w:ascii="Arial" w:hAnsi="Arial" w:cs="Arial"/>
          <w:b/>
          <w:color w:val="0000FF"/>
          <w:spacing w:val="6"/>
          <w:sz w:val="24"/>
          <w:szCs w:val="24"/>
        </w:rPr>
      </w:pPr>
      <w:bookmarkStart w:id="76" w:name="_Hlk167851"/>
      <w:bookmarkStart w:id="77" w:name="_Hlk536711654"/>
      <w:bookmarkStart w:id="78" w:name="_Hlk4741820"/>
      <w:r w:rsidRPr="00292EA6">
        <w:rPr>
          <w:rFonts w:ascii="Arial" w:hAnsi="Arial" w:cs="Arial"/>
          <w:b/>
          <w:color w:val="0000FF"/>
          <w:spacing w:val="6"/>
          <w:sz w:val="24"/>
          <w:szCs w:val="24"/>
        </w:rPr>
        <w:t>NOMBRECOMPRADOR1</w:t>
      </w:r>
      <w:bookmarkEnd w:id="76"/>
      <w:r w:rsidRPr="00292EA6">
        <w:rPr>
          <w:rFonts w:ascii="Arial" w:hAnsi="Arial" w:cs="Arial"/>
          <w:b/>
          <w:color w:val="0000FF"/>
          <w:spacing w:val="6"/>
          <w:sz w:val="24"/>
          <w:szCs w:val="24"/>
        </w:rPr>
        <w:t xml:space="preserve"> </w:t>
      </w:r>
    </w:p>
    <w:bookmarkEnd w:id="77"/>
    <w:p w14:paraId="107EEFE7"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C.C. No.</w:t>
      </w:r>
    </w:p>
    <w:p w14:paraId="70C61A5A"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TELÉFONO o CELULAR:</w:t>
      </w:r>
    </w:p>
    <w:p w14:paraId="7AEDD9B1"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DIRECCIÓN:</w:t>
      </w:r>
    </w:p>
    <w:p w14:paraId="11C543D4"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CIUDAD:</w:t>
      </w:r>
    </w:p>
    <w:p w14:paraId="57C7DE7A"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E-MAIL:</w:t>
      </w:r>
    </w:p>
    <w:p w14:paraId="29AECC95"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PROFESIÓN U OFICIO:</w:t>
      </w:r>
    </w:p>
    <w:p w14:paraId="31EB36F0"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ACTIVIDAD ECONÓMICA:</w:t>
      </w:r>
    </w:p>
    <w:p w14:paraId="27A7619E"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ESTADO CIVIL:</w:t>
      </w:r>
    </w:p>
    <w:p w14:paraId="5B58A85D"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PERSONA EXPUESTA POLÍTICAMENTE: SI____ NO_____ (se deja constancia que se presenta al compareciente listado de funcionarios determinados en el Decreto 1674 de 2016).</w:t>
      </w:r>
      <w:r w:rsidRPr="00292EA6">
        <w:rPr>
          <w:rFonts w:ascii="Arial" w:hAnsi="Arial" w:cs="Arial"/>
          <w:b/>
          <w:spacing w:val="6"/>
          <w:sz w:val="24"/>
          <w:szCs w:val="24"/>
          <w:lang w:val="es-ES_tradnl"/>
        </w:rPr>
        <w:tab/>
      </w:r>
    </w:p>
    <w:p w14:paraId="733FD9F0"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 xml:space="preserve">CARGO: </w:t>
      </w:r>
    </w:p>
    <w:p w14:paraId="7398CA70"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lang w:val="es-ES_tradnl"/>
        </w:rPr>
      </w:pPr>
      <w:r w:rsidRPr="00292EA6">
        <w:rPr>
          <w:rFonts w:ascii="Arial" w:hAnsi="Arial" w:cs="Arial"/>
          <w:b/>
          <w:spacing w:val="6"/>
          <w:sz w:val="24"/>
          <w:szCs w:val="24"/>
          <w:lang w:val="es-ES_tradnl"/>
        </w:rPr>
        <w:t xml:space="preserve">FECHA DE VINCULACIÓN: </w:t>
      </w:r>
    </w:p>
    <w:p w14:paraId="479B2D70" w14:textId="77777777" w:rsidR="00DA083F" w:rsidRPr="00292EA6" w:rsidRDefault="0023176C" w:rsidP="00292EA6">
      <w:pPr>
        <w:pStyle w:val="ListaCC"/>
        <w:widowControl w:val="0"/>
        <w:tabs>
          <w:tab w:val="right" w:leader="hyphen" w:pos="8811"/>
        </w:tabs>
        <w:spacing w:line="440" w:lineRule="exact"/>
        <w:rPr>
          <w:rFonts w:ascii="Arial" w:hAnsi="Arial" w:cs="Arial"/>
          <w:b/>
          <w:bCs/>
          <w:spacing w:val="6"/>
          <w:sz w:val="24"/>
          <w:szCs w:val="24"/>
        </w:rPr>
      </w:pPr>
      <w:r w:rsidRPr="00292EA6">
        <w:rPr>
          <w:rFonts w:ascii="Arial" w:hAnsi="Arial" w:cs="Arial"/>
          <w:b/>
          <w:spacing w:val="6"/>
          <w:sz w:val="24"/>
          <w:szCs w:val="24"/>
          <w:lang w:val="es-ES_tradnl"/>
        </w:rPr>
        <w:t>FECHA DE DESVINCULACIÓN:</w:t>
      </w:r>
    </w:p>
    <w:p w14:paraId="272AFA2E" w14:textId="77777777" w:rsidR="00DF0EFA" w:rsidRPr="00292EA6" w:rsidRDefault="00DF0EFA" w:rsidP="00292EA6">
      <w:pPr>
        <w:pStyle w:val="ListaCC"/>
        <w:widowControl w:val="0"/>
        <w:tabs>
          <w:tab w:val="right" w:leader="hyphen" w:pos="8811"/>
        </w:tabs>
        <w:spacing w:line="440" w:lineRule="exact"/>
        <w:rPr>
          <w:rFonts w:ascii="Arial" w:hAnsi="Arial" w:cs="Arial"/>
          <w:b/>
          <w:bCs/>
          <w:spacing w:val="6"/>
          <w:sz w:val="24"/>
          <w:szCs w:val="24"/>
        </w:rPr>
      </w:pPr>
    </w:p>
    <w:p w14:paraId="36CC7E0B" w14:textId="77777777" w:rsidR="00DF0EFA" w:rsidRPr="00292EA6" w:rsidRDefault="00DF0EFA" w:rsidP="00292EA6">
      <w:pPr>
        <w:pStyle w:val="ListaCC"/>
        <w:widowControl w:val="0"/>
        <w:tabs>
          <w:tab w:val="right" w:leader="hyphen" w:pos="8811"/>
        </w:tabs>
        <w:spacing w:line="440" w:lineRule="exact"/>
        <w:rPr>
          <w:rFonts w:ascii="Arial" w:hAnsi="Arial" w:cs="Arial"/>
          <w:b/>
          <w:bCs/>
          <w:spacing w:val="6"/>
          <w:sz w:val="24"/>
          <w:szCs w:val="24"/>
        </w:rPr>
      </w:pPr>
    </w:p>
    <w:p w14:paraId="5E0C42D6" w14:textId="77777777" w:rsidR="00D27188" w:rsidRPr="00292EA6" w:rsidRDefault="00D27188" w:rsidP="00292EA6">
      <w:pPr>
        <w:widowControl w:val="0"/>
        <w:tabs>
          <w:tab w:val="right" w:leader="hyphen" w:pos="8811"/>
        </w:tabs>
        <w:spacing w:line="440" w:lineRule="exact"/>
        <w:rPr>
          <w:rFonts w:ascii="Arial" w:hAnsi="Arial" w:cs="Arial"/>
          <w:b/>
          <w:color w:val="0000FF"/>
          <w:spacing w:val="6"/>
          <w:sz w:val="24"/>
          <w:szCs w:val="24"/>
        </w:rPr>
      </w:pPr>
      <w:bookmarkStart w:id="79" w:name="_Hlk166113"/>
      <w:bookmarkStart w:id="80" w:name="_Hlk167868"/>
      <w:r w:rsidRPr="00292EA6">
        <w:rPr>
          <w:rFonts w:ascii="Arial" w:hAnsi="Arial" w:cs="Arial"/>
          <w:b/>
          <w:color w:val="0000FF"/>
          <w:spacing w:val="6"/>
          <w:sz w:val="24"/>
          <w:szCs w:val="24"/>
        </w:rPr>
        <w:t>NOMBRECOMPRADOR2</w:t>
      </w:r>
    </w:p>
    <w:bookmarkEnd w:id="78"/>
    <w:bookmarkEnd w:id="79"/>
    <w:bookmarkEnd w:id="80"/>
    <w:p w14:paraId="176CF997"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C.C. No.</w:t>
      </w:r>
    </w:p>
    <w:p w14:paraId="4AAFD445"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TELÉFONO o CELULAR:</w:t>
      </w:r>
    </w:p>
    <w:p w14:paraId="566F40AB"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DIRECCIÓN:</w:t>
      </w:r>
    </w:p>
    <w:p w14:paraId="0510C5A7"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CIUDAD:</w:t>
      </w:r>
    </w:p>
    <w:p w14:paraId="6F7B4FDD"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E-MAIL:</w:t>
      </w:r>
    </w:p>
    <w:p w14:paraId="68B3B3F7"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PROFESIÓN U OFICIO:</w:t>
      </w:r>
    </w:p>
    <w:p w14:paraId="510BED1C"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lastRenderedPageBreak/>
        <w:t>ACTIVIDAD ECONÓMICA:</w:t>
      </w:r>
    </w:p>
    <w:p w14:paraId="519437F8"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ESTADO CIVIL:</w:t>
      </w:r>
    </w:p>
    <w:p w14:paraId="3E33F50B"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PERSONA EXPUESTA POLÍTICAMENTE: SI____ NO_____ (se deja constancia que se presenta al compareciente listado de funcionarios determinados en el Decreto 1674 de 2016).</w:t>
      </w:r>
      <w:r w:rsidRPr="00292EA6">
        <w:rPr>
          <w:rFonts w:ascii="Arial" w:hAnsi="Arial" w:cs="Arial"/>
          <w:b/>
          <w:spacing w:val="6"/>
          <w:sz w:val="24"/>
          <w:szCs w:val="24"/>
        </w:rPr>
        <w:tab/>
      </w:r>
    </w:p>
    <w:p w14:paraId="6A4C7991"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 xml:space="preserve">CARGO: </w:t>
      </w:r>
    </w:p>
    <w:p w14:paraId="12E08FF6" w14:textId="77777777" w:rsidR="0023176C"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 xml:space="preserve">FECHA DE VINCULACIÓN: </w:t>
      </w:r>
    </w:p>
    <w:p w14:paraId="4BFF9381" w14:textId="7AC44F64" w:rsidR="00DF0EFA" w:rsidRPr="00292EA6" w:rsidRDefault="0023176C" w:rsidP="00292EA6">
      <w:pPr>
        <w:pStyle w:val="ListaCC"/>
        <w:widowControl w:val="0"/>
        <w:tabs>
          <w:tab w:val="right" w:leader="hyphen" w:pos="8811"/>
        </w:tabs>
        <w:spacing w:line="440" w:lineRule="exact"/>
        <w:rPr>
          <w:rFonts w:ascii="Arial" w:hAnsi="Arial" w:cs="Arial"/>
          <w:b/>
          <w:spacing w:val="6"/>
          <w:sz w:val="24"/>
          <w:szCs w:val="24"/>
        </w:rPr>
      </w:pPr>
      <w:r w:rsidRPr="00292EA6">
        <w:rPr>
          <w:rFonts w:ascii="Arial" w:hAnsi="Arial" w:cs="Arial"/>
          <w:b/>
          <w:spacing w:val="6"/>
          <w:sz w:val="24"/>
          <w:szCs w:val="24"/>
        </w:rPr>
        <w:t>FECHA DE DESVINCULACIÓN:</w:t>
      </w:r>
    </w:p>
    <w:p w14:paraId="5826BA78" w14:textId="60CC7345" w:rsidR="005D72C1" w:rsidRPr="00292EA6" w:rsidRDefault="005D72C1" w:rsidP="00292EA6">
      <w:pPr>
        <w:pStyle w:val="ListaCC"/>
        <w:widowControl w:val="0"/>
        <w:tabs>
          <w:tab w:val="right" w:leader="hyphen" w:pos="8811"/>
        </w:tabs>
        <w:spacing w:line="440" w:lineRule="exact"/>
        <w:rPr>
          <w:rFonts w:ascii="Arial" w:hAnsi="Arial" w:cs="Arial"/>
          <w:b/>
          <w:spacing w:val="6"/>
          <w:sz w:val="24"/>
          <w:szCs w:val="24"/>
        </w:rPr>
      </w:pPr>
    </w:p>
    <w:p w14:paraId="1E6F0A91" w14:textId="24F510C1" w:rsidR="005D72C1" w:rsidRPr="00292EA6" w:rsidRDefault="005D72C1" w:rsidP="00292EA6">
      <w:pPr>
        <w:pStyle w:val="ListaCC"/>
        <w:widowControl w:val="0"/>
        <w:tabs>
          <w:tab w:val="right" w:leader="hyphen" w:pos="8811"/>
        </w:tabs>
        <w:spacing w:line="440" w:lineRule="exact"/>
        <w:rPr>
          <w:rFonts w:ascii="Arial" w:hAnsi="Arial" w:cs="Arial"/>
          <w:b/>
          <w:spacing w:val="6"/>
          <w:sz w:val="24"/>
          <w:szCs w:val="24"/>
        </w:rPr>
      </w:pPr>
    </w:p>
    <w:p w14:paraId="689078CE" w14:textId="097755A0" w:rsidR="005D72C1" w:rsidRPr="00292EA6" w:rsidRDefault="005D72C1" w:rsidP="00292EA6">
      <w:pPr>
        <w:pStyle w:val="ListaCC"/>
        <w:widowControl w:val="0"/>
        <w:tabs>
          <w:tab w:val="right" w:leader="hyphen" w:pos="8811"/>
        </w:tabs>
        <w:spacing w:line="440" w:lineRule="exact"/>
        <w:rPr>
          <w:rFonts w:ascii="Arial" w:hAnsi="Arial" w:cs="Arial"/>
          <w:b/>
          <w:spacing w:val="6"/>
          <w:sz w:val="24"/>
          <w:szCs w:val="24"/>
        </w:rPr>
      </w:pPr>
    </w:p>
    <w:p w14:paraId="421C85FC" w14:textId="5B4CEA7D" w:rsidR="005D72C1" w:rsidRPr="00292EA6" w:rsidRDefault="005D72C1" w:rsidP="00292EA6">
      <w:pPr>
        <w:pStyle w:val="ListaCC"/>
        <w:widowControl w:val="0"/>
        <w:tabs>
          <w:tab w:val="right" w:leader="hyphen" w:pos="8811"/>
        </w:tabs>
        <w:spacing w:line="440" w:lineRule="exact"/>
        <w:rPr>
          <w:rFonts w:ascii="Arial" w:hAnsi="Arial" w:cs="Arial"/>
          <w:b/>
          <w:spacing w:val="6"/>
          <w:sz w:val="24"/>
          <w:szCs w:val="24"/>
        </w:rPr>
      </w:pPr>
    </w:p>
    <w:p w14:paraId="58BB8010" w14:textId="77777777" w:rsidR="0025289E" w:rsidRPr="00292EA6" w:rsidRDefault="0025289E" w:rsidP="00292EA6">
      <w:pPr>
        <w:pStyle w:val="Textoindependiente2"/>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 xml:space="preserve">ERICK JARDIEL NIÑO LOPEZ </w:t>
      </w:r>
    </w:p>
    <w:p w14:paraId="2C2CBCE1" w14:textId="77777777" w:rsidR="0025289E" w:rsidRPr="00292EA6" w:rsidRDefault="0025289E" w:rsidP="00292EA6">
      <w:pPr>
        <w:pStyle w:val="Textoindependiente2"/>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C.C. No. 79.909.969 de Bogotá, D.C.</w:t>
      </w:r>
    </w:p>
    <w:p w14:paraId="4B56E020" w14:textId="77777777" w:rsidR="0025289E" w:rsidRPr="00292EA6" w:rsidRDefault="0025289E" w:rsidP="00292EA6">
      <w:pPr>
        <w:pStyle w:val="Textoindependiente2"/>
        <w:widowControl w:val="0"/>
        <w:tabs>
          <w:tab w:val="right" w:leader="hyphen" w:pos="8811"/>
        </w:tabs>
        <w:spacing w:line="440" w:lineRule="exact"/>
        <w:jc w:val="both"/>
        <w:rPr>
          <w:rFonts w:ascii="Arial" w:hAnsi="Arial" w:cs="Arial"/>
          <w:spacing w:val="6"/>
          <w:sz w:val="24"/>
          <w:szCs w:val="24"/>
        </w:rPr>
      </w:pPr>
      <w:r w:rsidRPr="00292EA6">
        <w:rPr>
          <w:rFonts w:ascii="Arial" w:hAnsi="Arial" w:cs="Arial"/>
          <w:spacing w:val="6"/>
          <w:sz w:val="24"/>
          <w:szCs w:val="24"/>
        </w:rPr>
        <w:t>APODERADO ESPECIAL DEL BANCO DAVIVIENDA S.A.</w:t>
      </w:r>
    </w:p>
    <w:p w14:paraId="5EE1040A" w14:textId="77777777" w:rsidR="0025289E" w:rsidRPr="00292EA6" w:rsidRDefault="0025289E" w:rsidP="00292EA6">
      <w:pPr>
        <w:pStyle w:val="Textoindependiente2"/>
        <w:widowControl w:val="0"/>
        <w:tabs>
          <w:tab w:val="right" w:leader="hyphen" w:pos="8811"/>
        </w:tabs>
        <w:spacing w:line="440" w:lineRule="exact"/>
        <w:jc w:val="both"/>
        <w:rPr>
          <w:rFonts w:ascii="Arial" w:hAnsi="Arial" w:cs="Arial"/>
          <w:b w:val="0"/>
          <w:spacing w:val="6"/>
          <w:sz w:val="24"/>
          <w:szCs w:val="24"/>
        </w:rPr>
      </w:pPr>
      <w:r w:rsidRPr="00292EA6">
        <w:rPr>
          <w:rFonts w:ascii="Arial" w:hAnsi="Arial" w:cs="Arial"/>
          <w:spacing w:val="6"/>
          <w:sz w:val="24"/>
          <w:szCs w:val="24"/>
        </w:rPr>
        <w:t>NIT. 860.034.313-7</w:t>
      </w:r>
    </w:p>
    <w:sectPr w:rsidR="0025289E" w:rsidRPr="00292EA6" w:rsidSect="00D51A37">
      <w:headerReference w:type="default" r:id="rId12"/>
      <w:pgSz w:w="12242" w:h="15842" w:code="1"/>
      <w:pgMar w:top="1871" w:right="1474" w:bottom="567" w:left="1871" w:header="851" w:footer="0" w:gutter="170"/>
      <w:paperSrc w:first="257" w:other="257"/>
      <w:pgNumType w:start="1"/>
      <w:cols w:space="720"/>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Castellanos Arias, Maria Alejandra" w:date="2024-09-02T21:20:00Z" w:initials="CAMA">
    <w:p w14:paraId="5D1C0AD7" w14:textId="77777777" w:rsidR="00327403" w:rsidRDefault="00327403" w:rsidP="00CE6103">
      <w:pPr>
        <w:pStyle w:val="Textocomentario"/>
      </w:pPr>
      <w:r>
        <w:rPr>
          <w:rStyle w:val="Refdecomentario"/>
        </w:rPr>
        <w:annotationRef/>
      </w:r>
      <w:r>
        <w:t>Pendiente remitir folio actualizado donde se visualice el registro del RPH</w:t>
      </w:r>
    </w:p>
  </w:comment>
  <w:comment w:id="67" w:author="Castellanos Arias, Maria Alejandra" w:date="2024-09-02T21:35:00Z" w:initials="CAMA">
    <w:p w14:paraId="7E1856B9" w14:textId="77777777" w:rsidR="006D141E" w:rsidRDefault="006D141E" w:rsidP="00E57235">
      <w:pPr>
        <w:pStyle w:val="Textocomentario"/>
      </w:pPr>
      <w:r>
        <w:rPr>
          <w:rStyle w:val="Refdecomentario"/>
        </w:rPr>
        <w:annotationRef/>
      </w:r>
      <w:r>
        <w:t>Deberá anexarse con cada escritura, el CTO de la torre correspondiente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1C0AD7" w15:done="0"/>
  <w15:commentEx w15:paraId="7E1856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0AAAF" w16cex:dateUtc="2024-09-03T02:20:00Z"/>
  <w16cex:commentExtensible w16cex:durableId="2A80AE36" w16cex:dateUtc="2024-09-03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1C0AD7" w16cid:durableId="2A80AAAF"/>
  <w16cid:commentId w16cid:paraId="7E1856B9" w16cid:durableId="2A80AE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8B18C" w14:textId="77777777" w:rsidR="00620EF0" w:rsidRDefault="00620EF0">
      <w:pPr>
        <w:spacing w:line="240" w:lineRule="auto"/>
      </w:pPr>
      <w:r>
        <w:separator/>
      </w:r>
    </w:p>
    <w:p w14:paraId="68601FF9" w14:textId="77777777" w:rsidR="00620EF0" w:rsidRDefault="00620EF0"/>
  </w:endnote>
  <w:endnote w:type="continuationSeparator" w:id="0">
    <w:p w14:paraId="7D69A5EE" w14:textId="77777777" w:rsidR="00620EF0" w:rsidRDefault="00620EF0">
      <w:pPr>
        <w:spacing w:line="240" w:lineRule="auto"/>
      </w:pPr>
      <w:r>
        <w:continuationSeparator/>
      </w:r>
    </w:p>
    <w:p w14:paraId="590F876E" w14:textId="77777777" w:rsidR="00620EF0" w:rsidRDefault="00620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sig w:usb0="E7003EFF" w:usb1="D200FDFF" w:usb2="00042029" w:usb3="00000000" w:csb0="8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97BF8" w14:textId="77777777" w:rsidR="00620EF0" w:rsidRDefault="00620EF0">
      <w:pPr>
        <w:spacing w:line="240" w:lineRule="auto"/>
      </w:pPr>
      <w:r>
        <w:separator/>
      </w:r>
    </w:p>
    <w:p w14:paraId="0F55B9FB" w14:textId="77777777" w:rsidR="00620EF0" w:rsidRDefault="00620EF0"/>
  </w:footnote>
  <w:footnote w:type="continuationSeparator" w:id="0">
    <w:p w14:paraId="4E645F3F" w14:textId="77777777" w:rsidR="00620EF0" w:rsidRDefault="00620EF0">
      <w:pPr>
        <w:spacing w:line="240" w:lineRule="auto"/>
      </w:pPr>
      <w:r>
        <w:continuationSeparator/>
      </w:r>
    </w:p>
    <w:p w14:paraId="7BA6E553" w14:textId="77777777" w:rsidR="00620EF0" w:rsidRDefault="00620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335E18">
      <w:rPr>
        <w:noProof/>
        <w:sz w:val="36"/>
        <w:szCs w:val="36"/>
      </w:rPr>
      <w:t>24</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B4C3E"/>
    <w:multiLevelType w:val="hybridMultilevel"/>
    <w:tmpl w:val="80DC1050"/>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3"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49526945">
    <w:abstractNumId w:val="3"/>
  </w:num>
  <w:num w:numId="2" w16cid:durableId="143471386">
    <w:abstractNumId w:val="2"/>
  </w:num>
  <w:num w:numId="3" w16cid:durableId="1815247183">
    <w:abstractNumId w:val="1"/>
  </w:num>
  <w:num w:numId="4" w16cid:durableId="1805540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tellanos Arias, Maria Alejandra">
    <w15:presenceInfo w15:providerId="AD" w15:userId="S::mcastellanos@fidubogota.com::02a8d19b-4e87-4437-9710-8f058d250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trackRevisions/>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509D"/>
    <w:rsid w:val="00005FD1"/>
    <w:rsid w:val="00006220"/>
    <w:rsid w:val="000064CF"/>
    <w:rsid w:val="0000787F"/>
    <w:rsid w:val="00007CF3"/>
    <w:rsid w:val="00010A94"/>
    <w:rsid w:val="00011434"/>
    <w:rsid w:val="000116AC"/>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CE4"/>
    <w:rsid w:val="00023E7E"/>
    <w:rsid w:val="000246A7"/>
    <w:rsid w:val="000247DB"/>
    <w:rsid w:val="00024AEB"/>
    <w:rsid w:val="00025A56"/>
    <w:rsid w:val="000260F7"/>
    <w:rsid w:val="0002747F"/>
    <w:rsid w:val="00027873"/>
    <w:rsid w:val="000302EF"/>
    <w:rsid w:val="00030637"/>
    <w:rsid w:val="00030F9E"/>
    <w:rsid w:val="000341FD"/>
    <w:rsid w:val="00034ADF"/>
    <w:rsid w:val="00035BA4"/>
    <w:rsid w:val="00037FFA"/>
    <w:rsid w:val="000402B6"/>
    <w:rsid w:val="000405C5"/>
    <w:rsid w:val="00044C9D"/>
    <w:rsid w:val="00045686"/>
    <w:rsid w:val="00046532"/>
    <w:rsid w:val="00046E4E"/>
    <w:rsid w:val="00050640"/>
    <w:rsid w:val="00050D1C"/>
    <w:rsid w:val="000515FA"/>
    <w:rsid w:val="00052339"/>
    <w:rsid w:val="00054305"/>
    <w:rsid w:val="0005536C"/>
    <w:rsid w:val="00056AF7"/>
    <w:rsid w:val="0006041B"/>
    <w:rsid w:val="00062022"/>
    <w:rsid w:val="00062BB9"/>
    <w:rsid w:val="0006301B"/>
    <w:rsid w:val="00063520"/>
    <w:rsid w:val="000657F0"/>
    <w:rsid w:val="00065B00"/>
    <w:rsid w:val="00066702"/>
    <w:rsid w:val="0006691A"/>
    <w:rsid w:val="00067666"/>
    <w:rsid w:val="00070161"/>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71"/>
    <w:rsid w:val="00077AD8"/>
    <w:rsid w:val="000816EE"/>
    <w:rsid w:val="00081AC0"/>
    <w:rsid w:val="0008477E"/>
    <w:rsid w:val="00084D2F"/>
    <w:rsid w:val="0009012B"/>
    <w:rsid w:val="000910E0"/>
    <w:rsid w:val="00091FF5"/>
    <w:rsid w:val="000920BA"/>
    <w:rsid w:val="00092C4F"/>
    <w:rsid w:val="00092F1D"/>
    <w:rsid w:val="00093B5E"/>
    <w:rsid w:val="00093E31"/>
    <w:rsid w:val="0009427A"/>
    <w:rsid w:val="00097D88"/>
    <w:rsid w:val="000A07CD"/>
    <w:rsid w:val="000A1031"/>
    <w:rsid w:val="000A10F3"/>
    <w:rsid w:val="000A12A1"/>
    <w:rsid w:val="000A2161"/>
    <w:rsid w:val="000A2512"/>
    <w:rsid w:val="000A282B"/>
    <w:rsid w:val="000A3651"/>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5702"/>
    <w:rsid w:val="000E586B"/>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2228F"/>
    <w:rsid w:val="00124D84"/>
    <w:rsid w:val="001252EE"/>
    <w:rsid w:val="00125CF9"/>
    <w:rsid w:val="001302E1"/>
    <w:rsid w:val="00130E75"/>
    <w:rsid w:val="00131BEE"/>
    <w:rsid w:val="00132103"/>
    <w:rsid w:val="00132D31"/>
    <w:rsid w:val="00133AFC"/>
    <w:rsid w:val="0013424B"/>
    <w:rsid w:val="0013516A"/>
    <w:rsid w:val="00135503"/>
    <w:rsid w:val="00135BF5"/>
    <w:rsid w:val="001363BE"/>
    <w:rsid w:val="0013760E"/>
    <w:rsid w:val="00137B47"/>
    <w:rsid w:val="001419DD"/>
    <w:rsid w:val="00141E8B"/>
    <w:rsid w:val="001420D7"/>
    <w:rsid w:val="0014377E"/>
    <w:rsid w:val="00144F5D"/>
    <w:rsid w:val="00145B35"/>
    <w:rsid w:val="00146D0D"/>
    <w:rsid w:val="00151158"/>
    <w:rsid w:val="0015288F"/>
    <w:rsid w:val="00152BF3"/>
    <w:rsid w:val="00152D7D"/>
    <w:rsid w:val="001536DE"/>
    <w:rsid w:val="00153704"/>
    <w:rsid w:val="00153C3B"/>
    <w:rsid w:val="00153C99"/>
    <w:rsid w:val="00155252"/>
    <w:rsid w:val="001559A4"/>
    <w:rsid w:val="00156C95"/>
    <w:rsid w:val="00156F4B"/>
    <w:rsid w:val="00160157"/>
    <w:rsid w:val="0016377B"/>
    <w:rsid w:val="00163830"/>
    <w:rsid w:val="00164502"/>
    <w:rsid w:val="0016462B"/>
    <w:rsid w:val="001653DB"/>
    <w:rsid w:val="0016555D"/>
    <w:rsid w:val="00165D9F"/>
    <w:rsid w:val="00166BF2"/>
    <w:rsid w:val="00167D92"/>
    <w:rsid w:val="00170333"/>
    <w:rsid w:val="0017033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6774"/>
    <w:rsid w:val="001B0E11"/>
    <w:rsid w:val="001B228E"/>
    <w:rsid w:val="001B3FF7"/>
    <w:rsid w:val="001B43FB"/>
    <w:rsid w:val="001B5486"/>
    <w:rsid w:val="001B5ECA"/>
    <w:rsid w:val="001B7693"/>
    <w:rsid w:val="001B77F7"/>
    <w:rsid w:val="001B7D1B"/>
    <w:rsid w:val="001C0F97"/>
    <w:rsid w:val="001C141A"/>
    <w:rsid w:val="001C19BB"/>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550E"/>
    <w:rsid w:val="001E61D9"/>
    <w:rsid w:val="001E6713"/>
    <w:rsid w:val="001E6EE2"/>
    <w:rsid w:val="001E7A8B"/>
    <w:rsid w:val="001E7F92"/>
    <w:rsid w:val="001F0607"/>
    <w:rsid w:val="001F075E"/>
    <w:rsid w:val="001F3809"/>
    <w:rsid w:val="001F3CCC"/>
    <w:rsid w:val="001F4095"/>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1B4E"/>
    <w:rsid w:val="00211F31"/>
    <w:rsid w:val="00212DD2"/>
    <w:rsid w:val="00213710"/>
    <w:rsid w:val="002167CF"/>
    <w:rsid w:val="00216CA3"/>
    <w:rsid w:val="0021746F"/>
    <w:rsid w:val="00217CE4"/>
    <w:rsid w:val="00222705"/>
    <w:rsid w:val="00222D7E"/>
    <w:rsid w:val="00224166"/>
    <w:rsid w:val="00224663"/>
    <w:rsid w:val="002252F0"/>
    <w:rsid w:val="002267C4"/>
    <w:rsid w:val="00227551"/>
    <w:rsid w:val="00227AAB"/>
    <w:rsid w:val="00227BC2"/>
    <w:rsid w:val="0023003A"/>
    <w:rsid w:val="0023176C"/>
    <w:rsid w:val="00235BDD"/>
    <w:rsid w:val="00236A9B"/>
    <w:rsid w:val="00236F27"/>
    <w:rsid w:val="00241672"/>
    <w:rsid w:val="0024386A"/>
    <w:rsid w:val="00243B7A"/>
    <w:rsid w:val="00243FF2"/>
    <w:rsid w:val="002441EA"/>
    <w:rsid w:val="00245635"/>
    <w:rsid w:val="00245CD9"/>
    <w:rsid w:val="0024772A"/>
    <w:rsid w:val="00247E36"/>
    <w:rsid w:val="002509C4"/>
    <w:rsid w:val="0025289E"/>
    <w:rsid w:val="00252E92"/>
    <w:rsid w:val="002531EB"/>
    <w:rsid w:val="00253762"/>
    <w:rsid w:val="002555D0"/>
    <w:rsid w:val="00255778"/>
    <w:rsid w:val="002567D9"/>
    <w:rsid w:val="00257410"/>
    <w:rsid w:val="002600E1"/>
    <w:rsid w:val="00260CDE"/>
    <w:rsid w:val="002632C9"/>
    <w:rsid w:val="00263D5B"/>
    <w:rsid w:val="00264728"/>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7D67"/>
    <w:rsid w:val="00297F5A"/>
    <w:rsid w:val="002A0BA3"/>
    <w:rsid w:val="002A147F"/>
    <w:rsid w:val="002A19E7"/>
    <w:rsid w:val="002A256C"/>
    <w:rsid w:val="002A47A5"/>
    <w:rsid w:val="002B0436"/>
    <w:rsid w:val="002B126E"/>
    <w:rsid w:val="002B1562"/>
    <w:rsid w:val="002B1865"/>
    <w:rsid w:val="002B2EA0"/>
    <w:rsid w:val="002B3A9E"/>
    <w:rsid w:val="002B3AEE"/>
    <w:rsid w:val="002B3B3C"/>
    <w:rsid w:val="002B52A8"/>
    <w:rsid w:val="002B5C43"/>
    <w:rsid w:val="002B6FF6"/>
    <w:rsid w:val="002C0765"/>
    <w:rsid w:val="002C10F5"/>
    <w:rsid w:val="002C1B8A"/>
    <w:rsid w:val="002C4044"/>
    <w:rsid w:val="002C4140"/>
    <w:rsid w:val="002C54F8"/>
    <w:rsid w:val="002C5AC5"/>
    <w:rsid w:val="002C6478"/>
    <w:rsid w:val="002D1557"/>
    <w:rsid w:val="002D1622"/>
    <w:rsid w:val="002D23BD"/>
    <w:rsid w:val="002D3E06"/>
    <w:rsid w:val="002D572B"/>
    <w:rsid w:val="002D5CB1"/>
    <w:rsid w:val="002D6439"/>
    <w:rsid w:val="002D7475"/>
    <w:rsid w:val="002D755A"/>
    <w:rsid w:val="002E1035"/>
    <w:rsid w:val="002E13B6"/>
    <w:rsid w:val="002E2012"/>
    <w:rsid w:val="002E48F1"/>
    <w:rsid w:val="002E4BCF"/>
    <w:rsid w:val="002E5F99"/>
    <w:rsid w:val="002E611D"/>
    <w:rsid w:val="002E7ABA"/>
    <w:rsid w:val="002F085D"/>
    <w:rsid w:val="002F174E"/>
    <w:rsid w:val="002F2061"/>
    <w:rsid w:val="002F2720"/>
    <w:rsid w:val="002F3060"/>
    <w:rsid w:val="002F33E3"/>
    <w:rsid w:val="002F3DC1"/>
    <w:rsid w:val="002F42A9"/>
    <w:rsid w:val="002F5EAD"/>
    <w:rsid w:val="002F6193"/>
    <w:rsid w:val="002F6AB8"/>
    <w:rsid w:val="002F755F"/>
    <w:rsid w:val="00301F91"/>
    <w:rsid w:val="0030228F"/>
    <w:rsid w:val="00302645"/>
    <w:rsid w:val="00304DCC"/>
    <w:rsid w:val="00305059"/>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3B2A"/>
    <w:rsid w:val="00323B3A"/>
    <w:rsid w:val="003246D6"/>
    <w:rsid w:val="00324A8A"/>
    <w:rsid w:val="00326872"/>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3A9A"/>
    <w:rsid w:val="00344A37"/>
    <w:rsid w:val="003452F2"/>
    <w:rsid w:val="00345C2C"/>
    <w:rsid w:val="00346264"/>
    <w:rsid w:val="00347722"/>
    <w:rsid w:val="00347AC5"/>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75A9"/>
    <w:rsid w:val="00407B02"/>
    <w:rsid w:val="00411AFC"/>
    <w:rsid w:val="00411BF2"/>
    <w:rsid w:val="00411ED3"/>
    <w:rsid w:val="00413807"/>
    <w:rsid w:val="00414196"/>
    <w:rsid w:val="0041423A"/>
    <w:rsid w:val="004148AA"/>
    <w:rsid w:val="0041528F"/>
    <w:rsid w:val="0041561D"/>
    <w:rsid w:val="004163EB"/>
    <w:rsid w:val="00416442"/>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12D7"/>
    <w:rsid w:val="0045156B"/>
    <w:rsid w:val="00452A44"/>
    <w:rsid w:val="00454159"/>
    <w:rsid w:val="00457036"/>
    <w:rsid w:val="00457FC8"/>
    <w:rsid w:val="00462DBE"/>
    <w:rsid w:val="00463EC0"/>
    <w:rsid w:val="004655C5"/>
    <w:rsid w:val="00465AC6"/>
    <w:rsid w:val="00466D7C"/>
    <w:rsid w:val="00470C84"/>
    <w:rsid w:val="00472745"/>
    <w:rsid w:val="0047317A"/>
    <w:rsid w:val="0047393E"/>
    <w:rsid w:val="00473F7B"/>
    <w:rsid w:val="00474EA9"/>
    <w:rsid w:val="00475AE3"/>
    <w:rsid w:val="00476A51"/>
    <w:rsid w:val="00476F5C"/>
    <w:rsid w:val="004770DC"/>
    <w:rsid w:val="0048002C"/>
    <w:rsid w:val="0048018E"/>
    <w:rsid w:val="0048083B"/>
    <w:rsid w:val="00480CD5"/>
    <w:rsid w:val="004824E1"/>
    <w:rsid w:val="00483B38"/>
    <w:rsid w:val="0048511B"/>
    <w:rsid w:val="00486C5C"/>
    <w:rsid w:val="00491FE1"/>
    <w:rsid w:val="00492C3D"/>
    <w:rsid w:val="00492E4C"/>
    <w:rsid w:val="00493BAE"/>
    <w:rsid w:val="00494AE4"/>
    <w:rsid w:val="0049790E"/>
    <w:rsid w:val="004A11B4"/>
    <w:rsid w:val="004A178A"/>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39C3"/>
    <w:rsid w:val="004C3A1F"/>
    <w:rsid w:val="004C3D99"/>
    <w:rsid w:val="004C52D8"/>
    <w:rsid w:val="004C5C9C"/>
    <w:rsid w:val="004C6BC4"/>
    <w:rsid w:val="004C6F48"/>
    <w:rsid w:val="004C74D5"/>
    <w:rsid w:val="004C7C02"/>
    <w:rsid w:val="004C7E5A"/>
    <w:rsid w:val="004D07D2"/>
    <w:rsid w:val="004D13F5"/>
    <w:rsid w:val="004D1D49"/>
    <w:rsid w:val="004D2215"/>
    <w:rsid w:val="004D2939"/>
    <w:rsid w:val="004D5878"/>
    <w:rsid w:val="004D5E97"/>
    <w:rsid w:val="004D6964"/>
    <w:rsid w:val="004E1A2A"/>
    <w:rsid w:val="004E2A8D"/>
    <w:rsid w:val="004E4203"/>
    <w:rsid w:val="004E4C85"/>
    <w:rsid w:val="004E5120"/>
    <w:rsid w:val="004E616D"/>
    <w:rsid w:val="004E6433"/>
    <w:rsid w:val="004F06D6"/>
    <w:rsid w:val="004F1CB8"/>
    <w:rsid w:val="004F35BF"/>
    <w:rsid w:val="004F3C4B"/>
    <w:rsid w:val="004F3F8A"/>
    <w:rsid w:val="004F45AD"/>
    <w:rsid w:val="004F510E"/>
    <w:rsid w:val="004F51A6"/>
    <w:rsid w:val="004F524F"/>
    <w:rsid w:val="004F646E"/>
    <w:rsid w:val="004F67C8"/>
    <w:rsid w:val="00500776"/>
    <w:rsid w:val="00501AA7"/>
    <w:rsid w:val="00502A56"/>
    <w:rsid w:val="00510F50"/>
    <w:rsid w:val="0051133B"/>
    <w:rsid w:val="00511E8D"/>
    <w:rsid w:val="005123C8"/>
    <w:rsid w:val="00513296"/>
    <w:rsid w:val="0051337C"/>
    <w:rsid w:val="005139A9"/>
    <w:rsid w:val="00513BD8"/>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4322"/>
    <w:rsid w:val="005650CE"/>
    <w:rsid w:val="005651F7"/>
    <w:rsid w:val="005705A6"/>
    <w:rsid w:val="0057244B"/>
    <w:rsid w:val="0057359B"/>
    <w:rsid w:val="005756D4"/>
    <w:rsid w:val="00575EC1"/>
    <w:rsid w:val="00576120"/>
    <w:rsid w:val="00580038"/>
    <w:rsid w:val="00580E84"/>
    <w:rsid w:val="005819DC"/>
    <w:rsid w:val="00581F49"/>
    <w:rsid w:val="00582D13"/>
    <w:rsid w:val="00585198"/>
    <w:rsid w:val="005852FB"/>
    <w:rsid w:val="00585B8E"/>
    <w:rsid w:val="00587FC3"/>
    <w:rsid w:val="005902EC"/>
    <w:rsid w:val="00590972"/>
    <w:rsid w:val="00595016"/>
    <w:rsid w:val="00595391"/>
    <w:rsid w:val="00596186"/>
    <w:rsid w:val="00596544"/>
    <w:rsid w:val="00596892"/>
    <w:rsid w:val="0059757E"/>
    <w:rsid w:val="005A053A"/>
    <w:rsid w:val="005A0CC1"/>
    <w:rsid w:val="005A271E"/>
    <w:rsid w:val="005A38C4"/>
    <w:rsid w:val="005A3C0E"/>
    <w:rsid w:val="005A3E7A"/>
    <w:rsid w:val="005A4ACD"/>
    <w:rsid w:val="005A5DA8"/>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F61"/>
    <w:rsid w:val="005C2876"/>
    <w:rsid w:val="005C3AC2"/>
    <w:rsid w:val="005C3D70"/>
    <w:rsid w:val="005C7916"/>
    <w:rsid w:val="005D01D5"/>
    <w:rsid w:val="005D0F15"/>
    <w:rsid w:val="005D1AE3"/>
    <w:rsid w:val="005D3574"/>
    <w:rsid w:val="005D4C11"/>
    <w:rsid w:val="005D72C1"/>
    <w:rsid w:val="005E04E8"/>
    <w:rsid w:val="005E1DE0"/>
    <w:rsid w:val="005E1EF1"/>
    <w:rsid w:val="005E20A7"/>
    <w:rsid w:val="005E2277"/>
    <w:rsid w:val="005E3F6A"/>
    <w:rsid w:val="005E431C"/>
    <w:rsid w:val="005E4C3F"/>
    <w:rsid w:val="005E52DD"/>
    <w:rsid w:val="005E5CDE"/>
    <w:rsid w:val="005E7CE3"/>
    <w:rsid w:val="005F24DE"/>
    <w:rsid w:val="005F2A2F"/>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35"/>
    <w:rsid w:val="006125A0"/>
    <w:rsid w:val="006131D0"/>
    <w:rsid w:val="00614030"/>
    <w:rsid w:val="00616432"/>
    <w:rsid w:val="00616AB9"/>
    <w:rsid w:val="00616CF0"/>
    <w:rsid w:val="00617335"/>
    <w:rsid w:val="00617914"/>
    <w:rsid w:val="006206BA"/>
    <w:rsid w:val="00620DE9"/>
    <w:rsid w:val="00620EF0"/>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797F"/>
    <w:rsid w:val="00647D18"/>
    <w:rsid w:val="00650EF8"/>
    <w:rsid w:val="0065119C"/>
    <w:rsid w:val="006511AD"/>
    <w:rsid w:val="00653088"/>
    <w:rsid w:val="0065348C"/>
    <w:rsid w:val="00655542"/>
    <w:rsid w:val="00661877"/>
    <w:rsid w:val="006633B3"/>
    <w:rsid w:val="00663B92"/>
    <w:rsid w:val="00663DA7"/>
    <w:rsid w:val="00663F31"/>
    <w:rsid w:val="00665FC1"/>
    <w:rsid w:val="00666A93"/>
    <w:rsid w:val="00667508"/>
    <w:rsid w:val="006679DE"/>
    <w:rsid w:val="00667DAE"/>
    <w:rsid w:val="00670B8D"/>
    <w:rsid w:val="006719B5"/>
    <w:rsid w:val="00671D5A"/>
    <w:rsid w:val="006720B9"/>
    <w:rsid w:val="00672A80"/>
    <w:rsid w:val="0067302E"/>
    <w:rsid w:val="0067423D"/>
    <w:rsid w:val="006749AB"/>
    <w:rsid w:val="006754D8"/>
    <w:rsid w:val="006758A4"/>
    <w:rsid w:val="00675BAA"/>
    <w:rsid w:val="00676AC2"/>
    <w:rsid w:val="006811A8"/>
    <w:rsid w:val="0068120E"/>
    <w:rsid w:val="00681E13"/>
    <w:rsid w:val="00682733"/>
    <w:rsid w:val="00684BAC"/>
    <w:rsid w:val="006866D5"/>
    <w:rsid w:val="00687270"/>
    <w:rsid w:val="0069061F"/>
    <w:rsid w:val="00691096"/>
    <w:rsid w:val="006915C9"/>
    <w:rsid w:val="00691CAE"/>
    <w:rsid w:val="00694E6C"/>
    <w:rsid w:val="0069607A"/>
    <w:rsid w:val="0069744E"/>
    <w:rsid w:val="006A038B"/>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CBE"/>
    <w:rsid w:val="006E2D26"/>
    <w:rsid w:val="006E2F18"/>
    <w:rsid w:val="006E31A9"/>
    <w:rsid w:val="006E392D"/>
    <w:rsid w:val="006E436A"/>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A6D"/>
    <w:rsid w:val="00720CA1"/>
    <w:rsid w:val="007214C9"/>
    <w:rsid w:val="00721518"/>
    <w:rsid w:val="00722A8F"/>
    <w:rsid w:val="00723116"/>
    <w:rsid w:val="00723209"/>
    <w:rsid w:val="00723F2E"/>
    <w:rsid w:val="00724373"/>
    <w:rsid w:val="00724858"/>
    <w:rsid w:val="00724A57"/>
    <w:rsid w:val="00724FA5"/>
    <w:rsid w:val="007254F4"/>
    <w:rsid w:val="0072611E"/>
    <w:rsid w:val="007275AB"/>
    <w:rsid w:val="00727723"/>
    <w:rsid w:val="00727E09"/>
    <w:rsid w:val="00730A88"/>
    <w:rsid w:val="007313A6"/>
    <w:rsid w:val="00732934"/>
    <w:rsid w:val="00733BE8"/>
    <w:rsid w:val="0073575D"/>
    <w:rsid w:val="007405EA"/>
    <w:rsid w:val="00742603"/>
    <w:rsid w:val="007440E8"/>
    <w:rsid w:val="0074417B"/>
    <w:rsid w:val="0074430A"/>
    <w:rsid w:val="00747506"/>
    <w:rsid w:val="00750A50"/>
    <w:rsid w:val="00750CB9"/>
    <w:rsid w:val="00751624"/>
    <w:rsid w:val="007530AC"/>
    <w:rsid w:val="00753184"/>
    <w:rsid w:val="00753A98"/>
    <w:rsid w:val="00753B60"/>
    <w:rsid w:val="00753BAA"/>
    <w:rsid w:val="00754165"/>
    <w:rsid w:val="0075427C"/>
    <w:rsid w:val="00754A2C"/>
    <w:rsid w:val="007551CC"/>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3F7C"/>
    <w:rsid w:val="00794E7B"/>
    <w:rsid w:val="00795F10"/>
    <w:rsid w:val="007961B7"/>
    <w:rsid w:val="00796E64"/>
    <w:rsid w:val="007A0C66"/>
    <w:rsid w:val="007A164F"/>
    <w:rsid w:val="007A196D"/>
    <w:rsid w:val="007A1D0C"/>
    <w:rsid w:val="007A23FD"/>
    <w:rsid w:val="007A29F1"/>
    <w:rsid w:val="007A361C"/>
    <w:rsid w:val="007A4206"/>
    <w:rsid w:val="007A6660"/>
    <w:rsid w:val="007A7155"/>
    <w:rsid w:val="007A7E39"/>
    <w:rsid w:val="007B036C"/>
    <w:rsid w:val="007B3869"/>
    <w:rsid w:val="007B39E4"/>
    <w:rsid w:val="007B3FD1"/>
    <w:rsid w:val="007B60A6"/>
    <w:rsid w:val="007B7576"/>
    <w:rsid w:val="007C2261"/>
    <w:rsid w:val="007C3053"/>
    <w:rsid w:val="007C3770"/>
    <w:rsid w:val="007C3F81"/>
    <w:rsid w:val="007C48FE"/>
    <w:rsid w:val="007C4CA9"/>
    <w:rsid w:val="007C4D1E"/>
    <w:rsid w:val="007C5BC3"/>
    <w:rsid w:val="007C5BF4"/>
    <w:rsid w:val="007C6D0A"/>
    <w:rsid w:val="007C7179"/>
    <w:rsid w:val="007C7D5E"/>
    <w:rsid w:val="007C7E4A"/>
    <w:rsid w:val="007D18FC"/>
    <w:rsid w:val="007D1E94"/>
    <w:rsid w:val="007D1F07"/>
    <w:rsid w:val="007D30ED"/>
    <w:rsid w:val="007D4591"/>
    <w:rsid w:val="007D463B"/>
    <w:rsid w:val="007D5C04"/>
    <w:rsid w:val="007D637F"/>
    <w:rsid w:val="007D6874"/>
    <w:rsid w:val="007D68BE"/>
    <w:rsid w:val="007D6E85"/>
    <w:rsid w:val="007D73C4"/>
    <w:rsid w:val="007D7724"/>
    <w:rsid w:val="007E0402"/>
    <w:rsid w:val="007E04A4"/>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58EA"/>
    <w:rsid w:val="0080666B"/>
    <w:rsid w:val="0080718D"/>
    <w:rsid w:val="00810B6A"/>
    <w:rsid w:val="008119E3"/>
    <w:rsid w:val="00811A5C"/>
    <w:rsid w:val="00811DCE"/>
    <w:rsid w:val="00812231"/>
    <w:rsid w:val="008136BF"/>
    <w:rsid w:val="00813FA3"/>
    <w:rsid w:val="00814AC8"/>
    <w:rsid w:val="00815074"/>
    <w:rsid w:val="00815284"/>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62F5"/>
    <w:rsid w:val="00847107"/>
    <w:rsid w:val="008472BB"/>
    <w:rsid w:val="00847A5D"/>
    <w:rsid w:val="00847EEE"/>
    <w:rsid w:val="008513D6"/>
    <w:rsid w:val="00852D08"/>
    <w:rsid w:val="00854522"/>
    <w:rsid w:val="00854CCF"/>
    <w:rsid w:val="00856201"/>
    <w:rsid w:val="00856C12"/>
    <w:rsid w:val="008576E3"/>
    <w:rsid w:val="00857A31"/>
    <w:rsid w:val="0086212B"/>
    <w:rsid w:val="00864AC8"/>
    <w:rsid w:val="00865882"/>
    <w:rsid w:val="00865D5E"/>
    <w:rsid w:val="008662A7"/>
    <w:rsid w:val="008669EA"/>
    <w:rsid w:val="00866A58"/>
    <w:rsid w:val="00867489"/>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6561"/>
    <w:rsid w:val="008970A5"/>
    <w:rsid w:val="00897807"/>
    <w:rsid w:val="008A22D4"/>
    <w:rsid w:val="008A2B9E"/>
    <w:rsid w:val="008A38C0"/>
    <w:rsid w:val="008A3B89"/>
    <w:rsid w:val="008A4021"/>
    <w:rsid w:val="008A4A87"/>
    <w:rsid w:val="008A7978"/>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809"/>
    <w:rsid w:val="008E2DDD"/>
    <w:rsid w:val="008E32C5"/>
    <w:rsid w:val="008E3DC0"/>
    <w:rsid w:val="008E3E88"/>
    <w:rsid w:val="008E4569"/>
    <w:rsid w:val="008E47EC"/>
    <w:rsid w:val="008F22B9"/>
    <w:rsid w:val="008F35B3"/>
    <w:rsid w:val="008F39AB"/>
    <w:rsid w:val="008F3AF8"/>
    <w:rsid w:val="008F46D7"/>
    <w:rsid w:val="008F56DE"/>
    <w:rsid w:val="008F572F"/>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F31"/>
    <w:rsid w:val="0095455B"/>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4E64"/>
    <w:rsid w:val="009C5E2C"/>
    <w:rsid w:val="009C6061"/>
    <w:rsid w:val="009C6CF8"/>
    <w:rsid w:val="009C7346"/>
    <w:rsid w:val="009D079D"/>
    <w:rsid w:val="009D1E6E"/>
    <w:rsid w:val="009D2298"/>
    <w:rsid w:val="009D2975"/>
    <w:rsid w:val="009D303E"/>
    <w:rsid w:val="009D33EB"/>
    <w:rsid w:val="009D42D2"/>
    <w:rsid w:val="009D5B24"/>
    <w:rsid w:val="009E1826"/>
    <w:rsid w:val="009E2989"/>
    <w:rsid w:val="009E4F4A"/>
    <w:rsid w:val="009E6301"/>
    <w:rsid w:val="009E6D41"/>
    <w:rsid w:val="009F045F"/>
    <w:rsid w:val="009F2888"/>
    <w:rsid w:val="009F391A"/>
    <w:rsid w:val="009F6427"/>
    <w:rsid w:val="009F7094"/>
    <w:rsid w:val="009F7A93"/>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6B60"/>
    <w:rsid w:val="00A56F66"/>
    <w:rsid w:val="00A572FF"/>
    <w:rsid w:val="00A574F0"/>
    <w:rsid w:val="00A579CB"/>
    <w:rsid w:val="00A61B9D"/>
    <w:rsid w:val="00A62D44"/>
    <w:rsid w:val="00A6445D"/>
    <w:rsid w:val="00A6504E"/>
    <w:rsid w:val="00A65161"/>
    <w:rsid w:val="00A6538E"/>
    <w:rsid w:val="00A65BD5"/>
    <w:rsid w:val="00A6794B"/>
    <w:rsid w:val="00A67AC7"/>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75F5"/>
    <w:rsid w:val="00A900BA"/>
    <w:rsid w:val="00A90185"/>
    <w:rsid w:val="00A91544"/>
    <w:rsid w:val="00A9305D"/>
    <w:rsid w:val="00A93991"/>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10E5"/>
    <w:rsid w:val="00AC5D66"/>
    <w:rsid w:val="00AC66B9"/>
    <w:rsid w:val="00AD1E9B"/>
    <w:rsid w:val="00AD1EBB"/>
    <w:rsid w:val="00AD28A8"/>
    <w:rsid w:val="00AD4608"/>
    <w:rsid w:val="00AD4A66"/>
    <w:rsid w:val="00AD521D"/>
    <w:rsid w:val="00AD7187"/>
    <w:rsid w:val="00AE1686"/>
    <w:rsid w:val="00AE2076"/>
    <w:rsid w:val="00AE40AF"/>
    <w:rsid w:val="00AE49B2"/>
    <w:rsid w:val="00AE59C6"/>
    <w:rsid w:val="00AE5E7E"/>
    <w:rsid w:val="00AE62C5"/>
    <w:rsid w:val="00AE7082"/>
    <w:rsid w:val="00AF024B"/>
    <w:rsid w:val="00AF031E"/>
    <w:rsid w:val="00AF0AAD"/>
    <w:rsid w:val="00AF0BC6"/>
    <w:rsid w:val="00AF2662"/>
    <w:rsid w:val="00AF2B2F"/>
    <w:rsid w:val="00AF367A"/>
    <w:rsid w:val="00AF4383"/>
    <w:rsid w:val="00AF4FE4"/>
    <w:rsid w:val="00AF6374"/>
    <w:rsid w:val="00AF6511"/>
    <w:rsid w:val="00AF76B1"/>
    <w:rsid w:val="00B0000D"/>
    <w:rsid w:val="00B001DE"/>
    <w:rsid w:val="00B00A1D"/>
    <w:rsid w:val="00B0103E"/>
    <w:rsid w:val="00B039F7"/>
    <w:rsid w:val="00B05276"/>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6114"/>
    <w:rsid w:val="00B26401"/>
    <w:rsid w:val="00B31AA1"/>
    <w:rsid w:val="00B321A6"/>
    <w:rsid w:val="00B32BE7"/>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43AD"/>
    <w:rsid w:val="00B55E2C"/>
    <w:rsid w:val="00B5621A"/>
    <w:rsid w:val="00B5689C"/>
    <w:rsid w:val="00B56C4B"/>
    <w:rsid w:val="00B57B9E"/>
    <w:rsid w:val="00B60DC6"/>
    <w:rsid w:val="00B60FF8"/>
    <w:rsid w:val="00B6182F"/>
    <w:rsid w:val="00B61A75"/>
    <w:rsid w:val="00B62B03"/>
    <w:rsid w:val="00B62D93"/>
    <w:rsid w:val="00B64688"/>
    <w:rsid w:val="00B64AC5"/>
    <w:rsid w:val="00B64B12"/>
    <w:rsid w:val="00B6674D"/>
    <w:rsid w:val="00B6732A"/>
    <w:rsid w:val="00B675E9"/>
    <w:rsid w:val="00B67853"/>
    <w:rsid w:val="00B67A3D"/>
    <w:rsid w:val="00B67AC9"/>
    <w:rsid w:val="00B70199"/>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1613"/>
    <w:rsid w:val="00BC18AA"/>
    <w:rsid w:val="00BC1AF8"/>
    <w:rsid w:val="00BC1E55"/>
    <w:rsid w:val="00BC3A0C"/>
    <w:rsid w:val="00BC4202"/>
    <w:rsid w:val="00BC4C73"/>
    <w:rsid w:val="00BC5D7A"/>
    <w:rsid w:val="00BC6426"/>
    <w:rsid w:val="00BC6DE6"/>
    <w:rsid w:val="00BC6FC6"/>
    <w:rsid w:val="00BD07D5"/>
    <w:rsid w:val="00BD2848"/>
    <w:rsid w:val="00BD4008"/>
    <w:rsid w:val="00BD4AE7"/>
    <w:rsid w:val="00BD67A5"/>
    <w:rsid w:val="00BD6AF5"/>
    <w:rsid w:val="00BD6FFA"/>
    <w:rsid w:val="00BD704A"/>
    <w:rsid w:val="00BD75EC"/>
    <w:rsid w:val="00BD7EA6"/>
    <w:rsid w:val="00BE0BE7"/>
    <w:rsid w:val="00BE1095"/>
    <w:rsid w:val="00BE3FF3"/>
    <w:rsid w:val="00BE46A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D21"/>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40CC7"/>
    <w:rsid w:val="00C40FD1"/>
    <w:rsid w:val="00C421AD"/>
    <w:rsid w:val="00C42373"/>
    <w:rsid w:val="00C44499"/>
    <w:rsid w:val="00C444AA"/>
    <w:rsid w:val="00C447F6"/>
    <w:rsid w:val="00C44B81"/>
    <w:rsid w:val="00C45A16"/>
    <w:rsid w:val="00C45F9C"/>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885"/>
    <w:rsid w:val="00C75676"/>
    <w:rsid w:val="00C765E9"/>
    <w:rsid w:val="00C76F49"/>
    <w:rsid w:val="00C7704E"/>
    <w:rsid w:val="00C77B49"/>
    <w:rsid w:val="00C80052"/>
    <w:rsid w:val="00C8085C"/>
    <w:rsid w:val="00C817C4"/>
    <w:rsid w:val="00C8269D"/>
    <w:rsid w:val="00C82905"/>
    <w:rsid w:val="00C837AC"/>
    <w:rsid w:val="00C84AF7"/>
    <w:rsid w:val="00C86B81"/>
    <w:rsid w:val="00C8786F"/>
    <w:rsid w:val="00C901B4"/>
    <w:rsid w:val="00C92244"/>
    <w:rsid w:val="00C922D1"/>
    <w:rsid w:val="00C937C9"/>
    <w:rsid w:val="00C93F6E"/>
    <w:rsid w:val="00C95403"/>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6657"/>
    <w:rsid w:val="00CB675C"/>
    <w:rsid w:val="00CB6CA3"/>
    <w:rsid w:val="00CB782F"/>
    <w:rsid w:val="00CB7F86"/>
    <w:rsid w:val="00CC08C5"/>
    <w:rsid w:val="00CC0EB9"/>
    <w:rsid w:val="00CC0FD8"/>
    <w:rsid w:val="00CC2CC7"/>
    <w:rsid w:val="00CC4B10"/>
    <w:rsid w:val="00CC4C58"/>
    <w:rsid w:val="00CC6581"/>
    <w:rsid w:val="00CC7590"/>
    <w:rsid w:val="00CC75D5"/>
    <w:rsid w:val="00CD112A"/>
    <w:rsid w:val="00CD16E8"/>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557F"/>
    <w:rsid w:val="00D059B3"/>
    <w:rsid w:val="00D0653E"/>
    <w:rsid w:val="00D06629"/>
    <w:rsid w:val="00D06A8F"/>
    <w:rsid w:val="00D06EAB"/>
    <w:rsid w:val="00D110CF"/>
    <w:rsid w:val="00D1127E"/>
    <w:rsid w:val="00D136A8"/>
    <w:rsid w:val="00D13B1E"/>
    <w:rsid w:val="00D15D61"/>
    <w:rsid w:val="00D16FF6"/>
    <w:rsid w:val="00D176A2"/>
    <w:rsid w:val="00D21C1D"/>
    <w:rsid w:val="00D21F82"/>
    <w:rsid w:val="00D22D6F"/>
    <w:rsid w:val="00D23B34"/>
    <w:rsid w:val="00D263A0"/>
    <w:rsid w:val="00D27188"/>
    <w:rsid w:val="00D27E3B"/>
    <w:rsid w:val="00D3079E"/>
    <w:rsid w:val="00D30882"/>
    <w:rsid w:val="00D3155E"/>
    <w:rsid w:val="00D31954"/>
    <w:rsid w:val="00D31ED2"/>
    <w:rsid w:val="00D346FD"/>
    <w:rsid w:val="00D35118"/>
    <w:rsid w:val="00D37E71"/>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EC3"/>
    <w:rsid w:val="00D63125"/>
    <w:rsid w:val="00D63D01"/>
    <w:rsid w:val="00D65A0F"/>
    <w:rsid w:val="00D67684"/>
    <w:rsid w:val="00D70134"/>
    <w:rsid w:val="00D71C1D"/>
    <w:rsid w:val="00D7282E"/>
    <w:rsid w:val="00D729B4"/>
    <w:rsid w:val="00D7331D"/>
    <w:rsid w:val="00D73458"/>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900D1"/>
    <w:rsid w:val="00D900EE"/>
    <w:rsid w:val="00D911D4"/>
    <w:rsid w:val="00D918A5"/>
    <w:rsid w:val="00D9210B"/>
    <w:rsid w:val="00D922CA"/>
    <w:rsid w:val="00D931F9"/>
    <w:rsid w:val="00D93561"/>
    <w:rsid w:val="00D93F55"/>
    <w:rsid w:val="00D94159"/>
    <w:rsid w:val="00D95E21"/>
    <w:rsid w:val="00D96445"/>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507A"/>
    <w:rsid w:val="00DB5A9B"/>
    <w:rsid w:val="00DB6914"/>
    <w:rsid w:val="00DB6F1F"/>
    <w:rsid w:val="00DB723E"/>
    <w:rsid w:val="00DC54C9"/>
    <w:rsid w:val="00DC5C0F"/>
    <w:rsid w:val="00DC6573"/>
    <w:rsid w:val="00DC7022"/>
    <w:rsid w:val="00DD04EF"/>
    <w:rsid w:val="00DD0556"/>
    <w:rsid w:val="00DD18F4"/>
    <w:rsid w:val="00DD369D"/>
    <w:rsid w:val="00DD65CD"/>
    <w:rsid w:val="00DD6DF7"/>
    <w:rsid w:val="00DD7CA4"/>
    <w:rsid w:val="00DE06AD"/>
    <w:rsid w:val="00DE0E4F"/>
    <w:rsid w:val="00DE1052"/>
    <w:rsid w:val="00DE1F8E"/>
    <w:rsid w:val="00DE21DD"/>
    <w:rsid w:val="00DE2772"/>
    <w:rsid w:val="00DE2822"/>
    <w:rsid w:val="00DE40D5"/>
    <w:rsid w:val="00DE5118"/>
    <w:rsid w:val="00DE5634"/>
    <w:rsid w:val="00DE5B41"/>
    <w:rsid w:val="00DE5F74"/>
    <w:rsid w:val="00DE66E3"/>
    <w:rsid w:val="00DE7553"/>
    <w:rsid w:val="00DE7752"/>
    <w:rsid w:val="00DE7E13"/>
    <w:rsid w:val="00DF0EFA"/>
    <w:rsid w:val="00DF25A7"/>
    <w:rsid w:val="00DF361C"/>
    <w:rsid w:val="00DF4527"/>
    <w:rsid w:val="00DF499B"/>
    <w:rsid w:val="00DF5C34"/>
    <w:rsid w:val="00DF618C"/>
    <w:rsid w:val="00DF6B65"/>
    <w:rsid w:val="00DF76EB"/>
    <w:rsid w:val="00E004B2"/>
    <w:rsid w:val="00E005D0"/>
    <w:rsid w:val="00E007D8"/>
    <w:rsid w:val="00E013C3"/>
    <w:rsid w:val="00E0308A"/>
    <w:rsid w:val="00E037BD"/>
    <w:rsid w:val="00E043E0"/>
    <w:rsid w:val="00E04637"/>
    <w:rsid w:val="00E0551C"/>
    <w:rsid w:val="00E0670A"/>
    <w:rsid w:val="00E101AC"/>
    <w:rsid w:val="00E109A9"/>
    <w:rsid w:val="00E10D12"/>
    <w:rsid w:val="00E111C4"/>
    <w:rsid w:val="00E11B82"/>
    <w:rsid w:val="00E11D38"/>
    <w:rsid w:val="00E11DB8"/>
    <w:rsid w:val="00E12152"/>
    <w:rsid w:val="00E12779"/>
    <w:rsid w:val="00E12E5E"/>
    <w:rsid w:val="00E1315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61B8"/>
    <w:rsid w:val="00E504BE"/>
    <w:rsid w:val="00E506E8"/>
    <w:rsid w:val="00E517AA"/>
    <w:rsid w:val="00E51ED0"/>
    <w:rsid w:val="00E5291B"/>
    <w:rsid w:val="00E53018"/>
    <w:rsid w:val="00E55C87"/>
    <w:rsid w:val="00E55DF0"/>
    <w:rsid w:val="00E55E8C"/>
    <w:rsid w:val="00E57B59"/>
    <w:rsid w:val="00E64182"/>
    <w:rsid w:val="00E65843"/>
    <w:rsid w:val="00E66071"/>
    <w:rsid w:val="00E67F8F"/>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65B1"/>
    <w:rsid w:val="00E871D1"/>
    <w:rsid w:val="00E8730C"/>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B38"/>
    <w:rsid w:val="00EA3B85"/>
    <w:rsid w:val="00EA5526"/>
    <w:rsid w:val="00EA5A9D"/>
    <w:rsid w:val="00EA63EF"/>
    <w:rsid w:val="00EA664E"/>
    <w:rsid w:val="00EA67E2"/>
    <w:rsid w:val="00EA72A9"/>
    <w:rsid w:val="00EA7FC8"/>
    <w:rsid w:val="00EB195D"/>
    <w:rsid w:val="00EB2367"/>
    <w:rsid w:val="00EB3075"/>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6071"/>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51A5"/>
    <w:rsid w:val="00F356FE"/>
    <w:rsid w:val="00F37BBA"/>
    <w:rsid w:val="00F37D0A"/>
    <w:rsid w:val="00F40E2E"/>
    <w:rsid w:val="00F41B3E"/>
    <w:rsid w:val="00F41F90"/>
    <w:rsid w:val="00F43B47"/>
    <w:rsid w:val="00F44F09"/>
    <w:rsid w:val="00F450D8"/>
    <w:rsid w:val="00F460FF"/>
    <w:rsid w:val="00F46224"/>
    <w:rsid w:val="00F50493"/>
    <w:rsid w:val="00F50A9B"/>
    <w:rsid w:val="00F51E3E"/>
    <w:rsid w:val="00F52B25"/>
    <w:rsid w:val="00F52CE6"/>
    <w:rsid w:val="00F5557F"/>
    <w:rsid w:val="00F560D0"/>
    <w:rsid w:val="00F564EF"/>
    <w:rsid w:val="00F568C5"/>
    <w:rsid w:val="00F56A03"/>
    <w:rsid w:val="00F56D21"/>
    <w:rsid w:val="00F57AA6"/>
    <w:rsid w:val="00F61C30"/>
    <w:rsid w:val="00F624CC"/>
    <w:rsid w:val="00F63E75"/>
    <w:rsid w:val="00F65334"/>
    <w:rsid w:val="00F66BB6"/>
    <w:rsid w:val="00F66C84"/>
    <w:rsid w:val="00F674E6"/>
    <w:rsid w:val="00F676DD"/>
    <w:rsid w:val="00F67ACD"/>
    <w:rsid w:val="00F71CC3"/>
    <w:rsid w:val="00F74796"/>
    <w:rsid w:val="00F775D4"/>
    <w:rsid w:val="00F804ED"/>
    <w:rsid w:val="00F81875"/>
    <w:rsid w:val="00F82356"/>
    <w:rsid w:val="00F8248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A05C9"/>
    <w:rsid w:val="00FA08EB"/>
    <w:rsid w:val="00FA1511"/>
    <w:rsid w:val="00FA1ED3"/>
    <w:rsid w:val="00FA2C7D"/>
    <w:rsid w:val="00FA382E"/>
    <w:rsid w:val="00FA3F9A"/>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7AD"/>
    <w:rsid w:val="00FC49A8"/>
    <w:rsid w:val="00FC5FF9"/>
    <w:rsid w:val="00FC66D3"/>
    <w:rsid w:val="00FC6AF7"/>
    <w:rsid w:val="00FD0475"/>
    <w:rsid w:val="00FD3F5A"/>
    <w:rsid w:val="00FD5A47"/>
    <w:rsid w:val="00FD68F8"/>
    <w:rsid w:val="00FD7827"/>
    <w:rsid w:val="00FE0C1D"/>
    <w:rsid w:val="00FE2E8D"/>
    <w:rsid w:val="00FE3369"/>
    <w:rsid w:val="00FE3B21"/>
    <w:rsid w:val="00FE42D4"/>
    <w:rsid w:val="00FE54E2"/>
    <w:rsid w:val="00FE65ED"/>
    <w:rsid w:val="00FE6B92"/>
    <w:rsid w:val="00FE741A"/>
    <w:rsid w:val="00FF0AA3"/>
    <w:rsid w:val="00FF584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34"/>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5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29302-4534-4914-98D8-709EB818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0</TotalTime>
  <Pages>37</Pages>
  <Words>9883</Words>
  <Characters>54361</Characters>
  <Application>Microsoft Office Word</Application>
  <DocSecurity>0</DocSecurity>
  <Lines>453</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64116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Radicacion</cp:lastModifiedBy>
  <cp:revision>2</cp:revision>
  <cp:lastPrinted>2024-08-01T17:44:00Z</cp:lastPrinted>
  <dcterms:created xsi:type="dcterms:W3CDTF">2024-10-24T13:19:00Z</dcterms:created>
  <dcterms:modified xsi:type="dcterms:W3CDTF">2024-10-24T13:19:00Z</dcterms:modified>
</cp:coreProperties>
</file>